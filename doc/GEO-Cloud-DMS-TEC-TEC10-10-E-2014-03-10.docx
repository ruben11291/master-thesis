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Layout w:type="fixed"/>
        <w:tblLook w:val="04A0" w:firstRow="1" w:lastRow="0" w:firstColumn="1" w:lastColumn="0" w:noHBand="0" w:noVBand="1"/>
      </w:tblPr>
      <w:tblGrid>
        <w:gridCol w:w="2269"/>
        <w:gridCol w:w="2415"/>
        <w:gridCol w:w="2262"/>
        <w:gridCol w:w="2268"/>
      </w:tblGrid>
      <w:tr w:rsidR="00F42A98" w14:paraId="4C45698F" w14:textId="77777777" w:rsidTr="0050456F">
        <w:trPr>
          <w:trHeight w:val="1427"/>
        </w:trPr>
        <w:tc>
          <w:tcPr>
            <w:tcW w:w="2269" w:type="dxa"/>
            <w:vAlign w:val="center"/>
          </w:tcPr>
          <w:p w14:paraId="17E6D3BA" w14:textId="77777777" w:rsidR="00F42A98" w:rsidRDefault="00B52718" w:rsidP="0050456F">
            <w:pPr>
              <w:jc w:val="center"/>
            </w:pPr>
            <w:r>
              <w:rPr>
                <w:noProof/>
                <w:lang w:val="es-ES" w:eastAsia="es-ES" w:bidi="ar-SA"/>
              </w:rPr>
              <w:drawing>
                <wp:inline distT="0" distB="0" distL="0" distR="0" wp14:anchorId="450A6365" wp14:editId="3A93EE23">
                  <wp:extent cx="1311910" cy="1192530"/>
                  <wp:effectExtent l="0" t="0" r="0" b="0"/>
                  <wp:docPr id="9" name="Picture 1" descr="logofire-standard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re-standardre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910" cy="1192530"/>
                          </a:xfrm>
                          <a:prstGeom prst="rect">
                            <a:avLst/>
                          </a:prstGeom>
                          <a:noFill/>
                          <a:ln>
                            <a:noFill/>
                          </a:ln>
                        </pic:spPr>
                      </pic:pic>
                    </a:graphicData>
                  </a:graphic>
                </wp:inline>
              </w:drawing>
            </w:r>
          </w:p>
        </w:tc>
        <w:tc>
          <w:tcPr>
            <w:tcW w:w="2415" w:type="dxa"/>
            <w:vAlign w:val="center"/>
          </w:tcPr>
          <w:p w14:paraId="0D55328F" w14:textId="77777777" w:rsidR="00F42A98" w:rsidRDefault="00B52718" w:rsidP="0050456F">
            <w:pPr>
              <w:jc w:val="center"/>
            </w:pPr>
            <w:r>
              <w:rPr>
                <w:noProof/>
                <w:lang w:val="es-ES" w:eastAsia="es-ES" w:bidi="ar-SA"/>
              </w:rPr>
              <w:drawing>
                <wp:inline distT="0" distB="0" distL="0" distR="0" wp14:anchorId="58238363" wp14:editId="65746286">
                  <wp:extent cx="986155" cy="668020"/>
                  <wp:effectExtent l="0" t="0" r="0" b="0"/>
                  <wp:docPr id="8" name="Picture 2" descr="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u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6155" cy="668020"/>
                          </a:xfrm>
                          <a:prstGeom prst="rect">
                            <a:avLst/>
                          </a:prstGeom>
                          <a:noFill/>
                          <a:ln>
                            <a:noFill/>
                          </a:ln>
                        </pic:spPr>
                      </pic:pic>
                    </a:graphicData>
                  </a:graphic>
                </wp:inline>
              </w:drawing>
            </w:r>
          </w:p>
        </w:tc>
        <w:tc>
          <w:tcPr>
            <w:tcW w:w="2262" w:type="dxa"/>
            <w:vAlign w:val="center"/>
          </w:tcPr>
          <w:p w14:paraId="18813CF7" w14:textId="77777777" w:rsidR="00F42A98" w:rsidRDefault="00B52718" w:rsidP="0050456F">
            <w:pPr>
              <w:jc w:val="center"/>
            </w:pPr>
            <w:r>
              <w:rPr>
                <w:noProof/>
                <w:lang w:val="es-ES" w:eastAsia="es-ES" w:bidi="ar-SA"/>
              </w:rPr>
              <w:drawing>
                <wp:inline distT="0" distB="0" distL="0" distR="0" wp14:anchorId="3CF4AEA8" wp14:editId="11DD462A">
                  <wp:extent cx="1169035" cy="810895"/>
                  <wp:effectExtent l="0" t="0" r="0" b="0"/>
                  <wp:docPr id="7" name="Picture 3" descr="logo_ce-en-rvb-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e-en-rvb-h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9035" cy="810895"/>
                          </a:xfrm>
                          <a:prstGeom prst="rect">
                            <a:avLst/>
                          </a:prstGeom>
                          <a:noFill/>
                          <a:ln>
                            <a:noFill/>
                          </a:ln>
                        </pic:spPr>
                      </pic:pic>
                    </a:graphicData>
                  </a:graphic>
                </wp:inline>
              </w:drawing>
            </w:r>
          </w:p>
        </w:tc>
        <w:tc>
          <w:tcPr>
            <w:tcW w:w="2268" w:type="dxa"/>
            <w:vAlign w:val="center"/>
          </w:tcPr>
          <w:p w14:paraId="310C9F3B" w14:textId="77777777" w:rsidR="00F42A98" w:rsidRDefault="00B52718" w:rsidP="0050456F">
            <w:pPr>
              <w:jc w:val="center"/>
            </w:pPr>
            <w:r>
              <w:rPr>
                <w:noProof/>
                <w:lang w:val="es-ES" w:eastAsia="es-ES" w:bidi="ar-SA"/>
              </w:rPr>
              <w:drawing>
                <wp:inline distT="0" distB="0" distL="0" distR="0" wp14:anchorId="70D978A5" wp14:editId="61F64567">
                  <wp:extent cx="1192530" cy="970280"/>
                  <wp:effectExtent l="0" t="0" r="0" b="0"/>
                  <wp:docPr id="4" name="il_fi" descr="7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7p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2530" cy="970280"/>
                          </a:xfrm>
                          <a:prstGeom prst="rect">
                            <a:avLst/>
                          </a:prstGeom>
                          <a:noFill/>
                          <a:ln>
                            <a:noFill/>
                          </a:ln>
                        </pic:spPr>
                      </pic:pic>
                    </a:graphicData>
                  </a:graphic>
                </wp:inline>
              </w:drawing>
            </w:r>
          </w:p>
        </w:tc>
      </w:tr>
    </w:tbl>
    <w:p w14:paraId="1DEF6599" w14:textId="77777777" w:rsidR="002644CE" w:rsidRDefault="002644CE" w:rsidP="009F4583"/>
    <w:p w14:paraId="04195F79" w14:textId="77777777" w:rsidR="002644CE" w:rsidRDefault="002644CE" w:rsidP="009F4583"/>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237"/>
      </w:tblGrid>
      <w:tr w:rsidR="009F4583" w:rsidRPr="00FC06DB" w14:paraId="5780A230" w14:textId="77777777" w:rsidTr="00556461">
        <w:trPr>
          <w:trHeight w:val="360"/>
        </w:trPr>
        <w:tc>
          <w:tcPr>
            <w:tcW w:w="2977" w:type="dxa"/>
          </w:tcPr>
          <w:p w14:paraId="5C7063F8" w14:textId="77777777" w:rsidR="009F4583" w:rsidRPr="00FC06DB" w:rsidRDefault="009F4583" w:rsidP="009F4583">
            <w:pPr>
              <w:rPr>
                <w:sz w:val="24"/>
                <w:szCs w:val="24"/>
              </w:rPr>
            </w:pPr>
            <w:r w:rsidRPr="00FC06DB">
              <w:rPr>
                <w:sz w:val="24"/>
                <w:szCs w:val="24"/>
              </w:rPr>
              <w:t>Project Acronym</w:t>
            </w:r>
          </w:p>
        </w:tc>
        <w:tc>
          <w:tcPr>
            <w:tcW w:w="6237" w:type="dxa"/>
          </w:tcPr>
          <w:p w14:paraId="5EB81814" w14:textId="77777777" w:rsidR="009F4583" w:rsidRPr="00FC06DB" w:rsidRDefault="009F4583" w:rsidP="009F4583">
            <w:pPr>
              <w:rPr>
                <w:b/>
                <w:sz w:val="24"/>
                <w:szCs w:val="24"/>
              </w:rPr>
            </w:pPr>
            <w:r w:rsidRPr="00FC06DB">
              <w:rPr>
                <w:b/>
                <w:sz w:val="24"/>
                <w:szCs w:val="24"/>
              </w:rPr>
              <w:t>Fed4FIRE</w:t>
            </w:r>
          </w:p>
        </w:tc>
      </w:tr>
      <w:tr w:rsidR="009F4583" w:rsidRPr="00FC06DB" w14:paraId="4A45976F" w14:textId="77777777" w:rsidTr="00556461">
        <w:tc>
          <w:tcPr>
            <w:tcW w:w="2977" w:type="dxa"/>
          </w:tcPr>
          <w:p w14:paraId="7CDAECFE" w14:textId="77777777" w:rsidR="009F4583" w:rsidRPr="00FC06DB" w:rsidRDefault="009F4583" w:rsidP="009F4583">
            <w:pPr>
              <w:rPr>
                <w:sz w:val="24"/>
                <w:szCs w:val="24"/>
              </w:rPr>
            </w:pPr>
            <w:r w:rsidRPr="00FC06DB">
              <w:rPr>
                <w:sz w:val="24"/>
                <w:szCs w:val="24"/>
              </w:rPr>
              <w:t>Project Title</w:t>
            </w:r>
          </w:p>
        </w:tc>
        <w:tc>
          <w:tcPr>
            <w:tcW w:w="6237" w:type="dxa"/>
          </w:tcPr>
          <w:p w14:paraId="75C2B924" w14:textId="77777777" w:rsidR="009F4583" w:rsidRPr="00FC06DB" w:rsidRDefault="009F4583" w:rsidP="009F4583">
            <w:pPr>
              <w:rPr>
                <w:b/>
                <w:sz w:val="24"/>
                <w:szCs w:val="24"/>
              </w:rPr>
            </w:pPr>
            <w:r w:rsidRPr="00FC06DB">
              <w:rPr>
                <w:b/>
                <w:sz w:val="24"/>
                <w:szCs w:val="24"/>
              </w:rPr>
              <w:t>Federation for FIRE</w:t>
            </w:r>
          </w:p>
        </w:tc>
      </w:tr>
      <w:tr w:rsidR="009F4583" w:rsidRPr="00FC06DB" w14:paraId="245C0132" w14:textId="77777777" w:rsidTr="00556461">
        <w:tc>
          <w:tcPr>
            <w:tcW w:w="2977" w:type="dxa"/>
          </w:tcPr>
          <w:p w14:paraId="6ACF52D1" w14:textId="77777777" w:rsidR="009F4583" w:rsidRPr="00FC06DB" w:rsidRDefault="009F4583" w:rsidP="009F4583">
            <w:pPr>
              <w:rPr>
                <w:sz w:val="24"/>
                <w:szCs w:val="24"/>
              </w:rPr>
            </w:pPr>
            <w:r w:rsidRPr="00FC06DB">
              <w:rPr>
                <w:sz w:val="24"/>
                <w:szCs w:val="24"/>
              </w:rPr>
              <w:t>Instrument</w:t>
            </w:r>
          </w:p>
        </w:tc>
        <w:tc>
          <w:tcPr>
            <w:tcW w:w="6237" w:type="dxa"/>
          </w:tcPr>
          <w:p w14:paraId="2EA8FF6F" w14:textId="77777777" w:rsidR="009F4583" w:rsidRPr="00FC06DB" w:rsidRDefault="00365653" w:rsidP="009F4583">
            <w:pPr>
              <w:rPr>
                <w:b/>
                <w:sz w:val="24"/>
                <w:szCs w:val="24"/>
              </w:rPr>
            </w:pPr>
            <w:r>
              <w:rPr>
                <w:b/>
                <w:sz w:val="24"/>
                <w:szCs w:val="24"/>
              </w:rPr>
              <w:t>Large scale integrating project (IP)</w:t>
            </w:r>
          </w:p>
        </w:tc>
      </w:tr>
      <w:tr w:rsidR="009F4583" w:rsidRPr="00FC06DB" w14:paraId="04B35665" w14:textId="77777777" w:rsidTr="00556461">
        <w:tc>
          <w:tcPr>
            <w:tcW w:w="2977" w:type="dxa"/>
          </w:tcPr>
          <w:p w14:paraId="78A693A8" w14:textId="77777777" w:rsidR="009F4583" w:rsidRPr="00FC06DB" w:rsidRDefault="003F6B78" w:rsidP="009F4583">
            <w:pPr>
              <w:rPr>
                <w:sz w:val="24"/>
                <w:szCs w:val="24"/>
              </w:rPr>
            </w:pPr>
            <w:r w:rsidRPr="00FC06DB">
              <w:rPr>
                <w:sz w:val="24"/>
                <w:szCs w:val="24"/>
              </w:rPr>
              <w:t>Call identifier</w:t>
            </w:r>
          </w:p>
        </w:tc>
        <w:tc>
          <w:tcPr>
            <w:tcW w:w="6237" w:type="dxa"/>
          </w:tcPr>
          <w:p w14:paraId="297B9296" w14:textId="77777777" w:rsidR="009F4583" w:rsidRPr="00FC06DB" w:rsidRDefault="003F6B78" w:rsidP="009F4583">
            <w:pPr>
              <w:rPr>
                <w:b/>
                <w:sz w:val="24"/>
                <w:szCs w:val="24"/>
              </w:rPr>
            </w:pPr>
            <w:r w:rsidRPr="00FC06DB">
              <w:rPr>
                <w:b/>
                <w:sz w:val="24"/>
                <w:szCs w:val="24"/>
              </w:rPr>
              <w:t>FP7-ICT-2011-8</w:t>
            </w:r>
          </w:p>
        </w:tc>
      </w:tr>
      <w:tr w:rsidR="00AC23B9" w:rsidRPr="00FC06DB" w14:paraId="6DD645D7" w14:textId="77777777" w:rsidTr="00556461">
        <w:tc>
          <w:tcPr>
            <w:tcW w:w="2977" w:type="dxa"/>
          </w:tcPr>
          <w:p w14:paraId="6F060242" w14:textId="77777777" w:rsidR="00AC23B9" w:rsidRPr="00FC06DB" w:rsidRDefault="00CF1352" w:rsidP="003C6806">
            <w:pPr>
              <w:rPr>
                <w:sz w:val="24"/>
                <w:szCs w:val="24"/>
              </w:rPr>
            </w:pPr>
            <w:r>
              <w:rPr>
                <w:sz w:val="24"/>
                <w:szCs w:val="24"/>
              </w:rPr>
              <w:t>Project number</w:t>
            </w:r>
          </w:p>
        </w:tc>
        <w:tc>
          <w:tcPr>
            <w:tcW w:w="6237" w:type="dxa"/>
          </w:tcPr>
          <w:p w14:paraId="54918633" w14:textId="77777777" w:rsidR="00AC23B9" w:rsidRPr="00FC06DB" w:rsidRDefault="00AC23B9" w:rsidP="003C6806">
            <w:pPr>
              <w:rPr>
                <w:b/>
                <w:sz w:val="24"/>
                <w:szCs w:val="24"/>
              </w:rPr>
            </w:pPr>
            <w:r w:rsidRPr="00FC06DB">
              <w:rPr>
                <w:b/>
                <w:sz w:val="24"/>
                <w:szCs w:val="24"/>
              </w:rPr>
              <w:t>318389</w:t>
            </w:r>
          </w:p>
        </w:tc>
      </w:tr>
      <w:tr w:rsidR="00365653" w:rsidRPr="00FC06DB" w14:paraId="28DFCE1F" w14:textId="77777777" w:rsidTr="00556461">
        <w:tc>
          <w:tcPr>
            <w:tcW w:w="2977" w:type="dxa"/>
          </w:tcPr>
          <w:p w14:paraId="504237D9" w14:textId="77777777" w:rsidR="00365653" w:rsidRDefault="00365653" w:rsidP="003C6806">
            <w:pPr>
              <w:rPr>
                <w:sz w:val="24"/>
                <w:szCs w:val="24"/>
              </w:rPr>
            </w:pPr>
            <w:r>
              <w:rPr>
                <w:sz w:val="24"/>
                <w:szCs w:val="24"/>
              </w:rPr>
              <w:t>Project website</w:t>
            </w:r>
          </w:p>
        </w:tc>
        <w:tc>
          <w:tcPr>
            <w:tcW w:w="6237" w:type="dxa"/>
          </w:tcPr>
          <w:p w14:paraId="17656BA8" w14:textId="77777777" w:rsidR="00365653" w:rsidRPr="00FC06DB" w:rsidRDefault="00365653" w:rsidP="003C6806">
            <w:pPr>
              <w:rPr>
                <w:b/>
                <w:sz w:val="24"/>
                <w:szCs w:val="24"/>
              </w:rPr>
            </w:pPr>
            <w:r>
              <w:rPr>
                <w:b/>
                <w:sz w:val="24"/>
                <w:szCs w:val="24"/>
              </w:rPr>
              <w:t>www.fed4fire.eu</w:t>
            </w:r>
          </w:p>
        </w:tc>
      </w:tr>
      <w:tr w:rsidR="005A3C42" w:rsidRPr="00FC06DB" w14:paraId="6370A0AD" w14:textId="77777777" w:rsidTr="00556461">
        <w:tc>
          <w:tcPr>
            <w:tcW w:w="2977" w:type="dxa"/>
          </w:tcPr>
          <w:p w14:paraId="2CF336AE" w14:textId="77777777" w:rsidR="005A3C42" w:rsidRDefault="005A3C42" w:rsidP="003C6806">
            <w:pPr>
              <w:rPr>
                <w:sz w:val="24"/>
                <w:szCs w:val="24"/>
              </w:rPr>
            </w:pPr>
            <w:r>
              <w:rPr>
                <w:sz w:val="24"/>
                <w:szCs w:val="24"/>
              </w:rPr>
              <w:t>Experiment</w:t>
            </w:r>
          </w:p>
        </w:tc>
        <w:tc>
          <w:tcPr>
            <w:tcW w:w="6237" w:type="dxa"/>
          </w:tcPr>
          <w:p w14:paraId="09858CA1" w14:textId="77777777" w:rsidR="005A3C42" w:rsidRDefault="005A3C42" w:rsidP="003C6806">
            <w:pPr>
              <w:rPr>
                <w:b/>
                <w:sz w:val="24"/>
                <w:szCs w:val="24"/>
              </w:rPr>
            </w:pPr>
            <w:r>
              <w:rPr>
                <w:b/>
                <w:sz w:val="24"/>
                <w:szCs w:val="24"/>
              </w:rPr>
              <w:t>GEO-Cloud</w:t>
            </w:r>
          </w:p>
        </w:tc>
      </w:tr>
    </w:tbl>
    <w:p w14:paraId="72D102C8" w14:textId="77777777" w:rsidR="003F6B78" w:rsidRDefault="003F6B78" w:rsidP="003F6B78"/>
    <w:p w14:paraId="5764AF1C" w14:textId="77777777" w:rsidR="009F4583" w:rsidRDefault="009F4583" w:rsidP="009F4583"/>
    <w:p w14:paraId="57109414" w14:textId="5202C771" w:rsidR="00E44D52" w:rsidRDefault="00E44D52" w:rsidP="00E44D52">
      <w:pPr>
        <w:jc w:val="center"/>
        <w:rPr>
          <w:sz w:val="24"/>
          <w:szCs w:val="24"/>
        </w:rPr>
      </w:pPr>
      <w:r>
        <w:rPr>
          <w:b/>
          <w:sz w:val="56"/>
          <w:szCs w:val="56"/>
        </w:rPr>
        <w:t>Orchestrator and Archive &amp; Catalogue Software Document</w:t>
      </w:r>
    </w:p>
    <w:p w14:paraId="0E225B2D" w14:textId="77777777" w:rsidR="00E44D52" w:rsidRDefault="00E44D52" w:rsidP="002644CE">
      <w:pPr>
        <w:jc w:val="center"/>
        <w:rPr>
          <w:b/>
          <w:sz w:val="56"/>
          <w:szCs w:val="56"/>
        </w:rPr>
      </w:pPr>
    </w:p>
    <w:p w14:paraId="005798F3" w14:textId="77777777" w:rsidR="009B72A5" w:rsidRDefault="009B72A5" w:rsidP="009B72A5">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9B72A5" w:rsidRPr="00FC06DB" w14:paraId="091EEF1D" w14:textId="77777777" w:rsidTr="00FC06DB">
        <w:tc>
          <w:tcPr>
            <w:tcW w:w="2943" w:type="dxa"/>
          </w:tcPr>
          <w:p w14:paraId="3B9359A6" w14:textId="77777777" w:rsidR="009B72A5" w:rsidRPr="00FC06DB" w:rsidRDefault="009B72A5" w:rsidP="009B72A5">
            <w:pPr>
              <w:rPr>
                <w:sz w:val="24"/>
                <w:szCs w:val="24"/>
              </w:rPr>
            </w:pPr>
            <w:r w:rsidRPr="00FC06DB">
              <w:rPr>
                <w:sz w:val="24"/>
                <w:szCs w:val="24"/>
              </w:rPr>
              <w:t>Work</w:t>
            </w:r>
            <w:r w:rsidR="00175677" w:rsidRPr="00FC06DB">
              <w:rPr>
                <w:sz w:val="24"/>
                <w:szCs w:val="24"/>
              </w:rPr>
              <w:t xml:space="preserve"> p</w:t>
            </w:r>
            <w:r w:rsidRPr="00FC06DB">
              <w:rPr>
                <w:sz w:val="24"/>
                <w:szCs w:val="24"/>
              </w:rPr>
              <w:t>ackage</w:t>
            </w:r>
          </w:p>
        </w:tc>
        <w:tc>
          <w:tcPr>
            <w:tcW w:w="6269" w:type="dxa"/>
          </w:tcPr>
          <w:p w14:paraId="1EE31810" w14:textId="77777777" w:rsidR="009B72A5" w:rsidRPr="00FC06DB" w:rsidRDefault="009B72A5" w:rsidP="00303646">
            <w:pPr>
              <w:rPr>
                <w:sz w:val="24"/>
                <w:szCs w:val="24"/>
              </w:rPr>
            </w:pPr>
            <w:r w:rsidRPr="00FC06DB">
              <w:rPr>
                <w:sz w:val="24"/>
                <w:szCs w:val="24"/>
              </w:rPr>
              <w:t>WP</w:t>
            </w:r>
            <w:r w:rsidR="00303646">
              <w:rPr>
                <w:sz w:val="24"/>
                <w:szCs w:val="24"/>
              </w:rPr>
              <w:t>10</w:t>
            </w:r>
          </w:p>
        </w:tc>
      </w:tr>
      <w:tr w:rsidR="009B72A5" w:rsidRPr="00FC06DB" w14:paraId="2FEBD2C0" w14:textId="77777777" w:rsidTr="00FC06DB">
        <w:tc>
          <w:tcPr>
            <w:tcW w:w="2943" w:type="dxa"/>
          </w:tcPr>
          <w:p w14:paraId="02C7E216" w14:textId="77777777" w:rsidR="009B72A5" w:rsidRPr="00FC06DB" w:rsidRDefault="009B72A5" w:rsidP="009B72A5">
            <w:pPr>
              <w:rPr>
                <w:sz w:val="24"/>
                <w:szCs w:val="24"/>
              </w:rPr>
            </w:pPr>
            <w:r w:rsidRPr="00FC06DB">
              <w:rPr>
                <w:sz w:val="24"/>
                <w:szCs w:val="24"/>
              </w:rPr>
              <w:t>Task</w:t>
            </w:r>
          </w:p>
        </w:tc>
        <w:tc>
          <w:tcPr>
            <w:tcW w:w="6269" w:type="dxa"/>
          </w:tcPr>
          <w:p w14:paraId="49392276" w14:textId="77777777" w:rsidR="009B72A5" w:rsidRPr="00FC06DB" w:rsidRDefault="008F4626" w:rsidP="008F4626">
            <w:pPr>
              <w:rPr>
                <w:sz w:val="24"/>
                <w:szCs w:val="24"/>
              </w:rPr>
            </w:pPr>
            <w:r>
              <w:rPr>
                <w:sz w:val="24"/>
                <w:szCs w:val="24"/>
              </w:rPr>
              <w:t>T10.1.2</w:t>
            </w:r>
            <w:r w:rsidR="007A0CAA">
              <w:rPr>
                <w:sz w:val="24"/>
                <w:szCs w:val="24"/>
              </w:rPr>
              <w:t xml:space="preserve"> GEO-Cloud Experiment</w:t>
            </w:r>
          </w:p>
        </w:tc>
      </w:tr>
      <w:tr w:rsidR="009B72A5" w:rsidRPr="00FC06DB" w14:paraId="66075261" w14:textId="77777777" w:rsidTr="00FC06DB">
        <w:tc>
          <w:tcPr>
            <w:tcW w:w="2943" w:type="dxa"/>
          </w:tcPr>
          <w:p w14:paraId="0500DDFB" w14:textId="77777777" w:rsidR="009B72A5" w:rsidRPr="00FC06DB" w:rsidRDefault="009B72A5" w:rsidP="009B72A5">
            <w:pPr>
              <w:rPr>
                <w:sz w:val="24"/>
                <w:szCs w:val="24"/>
              </w:rPr>
            </w:pPr>
            <w:r w:rsidRPr="00FC06DB">
              <w:rPr>
                <w:sz w:val="24"/>
                <w:szCs w:val="24"/>
              </w:rPr>
              <w:t>Due date</w:t>
            </w:r>
          </w:p>
        </w:tc>
        <w:tc>
          <w:tcPr>
            <w:tcW w:w="6269" w:type="dxa"/>
          </w:tcPr>
          <w:p w14:paraId="0D508B94" w14:textId="77777777" w:rsidR="009B72A5" w:rsidRPr="00FC06DB" w:rsidRDefault="00A32836" w:rsidP="009B72A5">
            <w:pPr>
              <w:rPr>
                <w:sz w:val="24"/>
                <w:szCs w:val="24"/>
              </w:rPr>
            </w:pPr>
            <w:r>
              <w:rPr>
                <w:sz w:val="24"/>
                <w:szCs w:val="24"/>
              </w:rPr>
              <w:t>28/02</w:t>
            </w:r>
            <w:r w:rsidR="007F0BAF" w:rsidRPr="007F0BAF">
              <w:rPr>
                <w:sz w:val="24"/>
                <w:szCs w:val="24"/>
              </w:rPr>
              <w:t>/2014</w:t>
            </w:r>
          </w:p>
        </w:tc>
      </w:tr>
      <w:tr w:rsidR="009B72A5" w:rsidRPr="00FC06DB" w14:paraId="7076974C" w14:textId="77777777" w:rsidTr="00FC06DB">
        <w:tc>
          <w:tcPr>
            <w:tcW w:w="2943" w:type="dxa"/>
          </w:tcPr>
          <w:p w14:paraId="41F0341F" w14:textId="77777777" w:rsidR="009B72A5" w:rsidRPr="00FC06DB" w:rsidRDefault="00175677" w:rsidP="009B72A5">
            <w:pPr>
              <w:rPr>
                <w:sz w:val="24"/>
                <w:szCs w:val="24"/>
              </w:rPr>
            </w:pPr>
            <w:r w:rsidRPr="00FC06DB">
              <w:rPr>
                <w:sz w:val="24"/>
                <w:szCs w:val="24"/>
              </w:rPr>
              <w:t>Submission date</w:t>
            </w:r>
          </w:p>
        </w:tc>
        <w:tc>
          <w:tcPr>
            <w:tcW w:w="6269" w:type="dxa"/>
          </w:tcPr>
          <w:p w14:paraId="370C5DC8" w14:textId="77777777" w:rsidR="009B72A5" w:rsidRPr="00FC06DB" w:rsidRDefault="00A32836" w:rsidP="00E318F3">
            <w:pPr>
              <w:rPr>
                <w:sz w:val="24"/>
                <w:szCs w:val="24"/>
              </w:rPr>
            </w:pPr>
            <w:r>
              <w:rPr>
                <w:sz w:val="24"/>
                <w:szCs w:val="24"/>
              </w:rPr>
              <w:t>28/02</w:t>
            </w:r>
            <w:r w:rsidR="007F0BAF" w:rsidRPr="007F0BAF">
              <w:rPr>
                <w:sz w:val="24"/>
                <w:szCs w:val="24"/>
              </w:rPr>
              <w:t>/</w:t>
            </w:r>
            <w:r w:rsidR="007F0BAF">
              <w:rPr>
                <w:sz w:val="24"/>
                <w:szCs w:val="24"/>
              </w:rPr>
              <w:t>2014</w:t>
            </w:r>
          </w:p>
        </w:tc>
      </w:tr>
      <w:tr w:rsidR="009B72A5" w:rsidRPr="00FC06DB" w14:paraId="16FAB178" w14:textId="77777777" w:rsidTr="00FC06DB">
        <w:tc>
          <w:tcPr>
            <w:tcW w:w="2943" w:type="dxa"/>
          </w:tcPr>
          <w:p w14:paraId="1097300E" w14:textId="77777777" w:rsidR="009B72A5" w:rsidRPr="00C71BBD" w:rsidRDefault="008F4626" w:rsidP="009B72A5">
            <w:pPr>
              <w:rPr>
                <w:sz w:val="24"/>
                <w:szCs w:val="24"/>
              </w:rPr>
            </w:pPr>
            <w:r w:rsidRPr="00C71BBD">
              <w:rPr>
                <w:sz w:val="24"/>
                <w:szCs w:val="24"/>
              </w:rPr>
              <w:t>Report Lead</w:t>
            </w:r>
          </w:p>
        </w:tc>
        <w:tc>
          <w:tcPr>
            <w:tcW w:w="6269" w:type="dxa"/>
          </w:tcPr>
          <w:p w14:paraId="131B3CDD" w14:textId="77777777" w:rsidR="009B72A5" w:rsidRPr="00C71BBD" w:rsidRDefault="00A86B7D" w:rsidP="008F4626">
            <w:pPr>
              <w:rPr>
                <w:sz w:val="24"/>
                <w:szCs w:val="24"/>
              </w:rPr>
            </w:pPr>
            <w:r>
              <w:rPr>
                <w:sz w:val="24"/>
                <w:szCs w:val="24"/>
              </w:rPr>
              <w:t xml:space="preserve">Félix </w:t>
            </w:r>
            <w:proofErr w:type="spellStart"/>
            <w:r>
              <w:rPr>
                <w:sz w:val="24"/>
                <w:szCs w:val="24"/>
              </w:rPr>
              <w:t>Pedrera</w:t>
            </w:r>
            <w:proofErr w:type="spellEnd"/>
            <w:r w:rsidR="00AC23B9" w:rsidRPr="00C71BBD">
              <w:rPr>
                <w:sz w:val="24"/>
                <w:szCs w:val="24"/>
              </w:rPr>
              <w:t xml:space="preserve"> (</w:t>
            </w:r>
            <w:r w:rsidR="008F4626" w:rsidRPr="00C71BBD">
              <w:rPr>
                <w:sz w:val="24"/>
                <w:szCs w:val="24"/>
              </w:rPr>
              <w:t>DEIMOS</w:t>
            </w:r>
            <w:r w:rsidR="00AC23B9" w:rsidRPr="00C71BBD">
              <w:rPr>
                <w:sz w:val="24"/>
                <w:szCs w:val="24"/>
              </w:rPr>
              <w:t>)</w:t>
            </w:r>
          </w:p>
        </w:tc>
      </w:tr>
      <w:tr w:rsidR="009B72A5" w:rsidRPr="00FC06DB" w14:paraId="23720DBD" w14:textId="77777777" w:rsidTr="00FC06DB">
        <w:tc>
          <w:tcPr>
            <w:tcW w:w="2943" w:type="dxa"/>
          </w:tcPr>
          <w:p w14:paraId="2A771180" w14:textId="77777777" w:rsidR="009B72A5" w:rsidRPr="00FC06DB" w:rsidRDefault="00175677" w:rsidP="009B72A5">
            <w:pPr>
              <w:rPr>
                <w:sz w:val="24"/>
                <w:szCs w:val="24"/>
              </w:rPr>
            </w:pPr>
            <w:r w:rsidRPr="00FC06DB">
              <w:rPr>
                <w:sz w:val="24"/>
                <w:szCs w:val="24"/>
              </w:rPr>
              <w:t>Version</w:t>
            </w:r>
          </w:p>
        </w:tc>
        <w:tc>
          <w:tcPr>
            <w:tcW w:w="6269" w:type="dxa"/>
          </w:tcPr>
          <w:p w14:paraId="34E72B3A" w14:textId="77777777" w:rsidR="009B72A5" w:rsidRPr="00FC06DB" w:rsidRDefault="00002DC6" w:rsidP="009B72A5">
            <w:pPr>
              <w:rPr>
                <w:sz w:val="24"/>
                <w:szCs w:val="24"/>
              </w:rPr>
            </w:pPr>
            <w:r>
              <w:rPr>
                <w:sz w:val="24"/>
                <w:szCs w:val="24"/>
              </w:rPr>
              <w:t>1</w:t>
            </w:r>
            <w:r w:rsidR="00295361" w:rsidRPr="00FC06DB">
              <w:rPr>
                <w:sz w:val="24"/>
                <w:szCs w:val="24"/>
              </w:rPr>
              <w:t>.0</w:t>
            </w:r>
          </w:p>
        </w:tc>
      </w:tr>
      <w:tr w:rsidR="009B72A5" w:rsidRPr="0004368E" w14:paraId="571B48E9" w14:textId="77777777" w:rsidTr="00FC06DB">
        <w:tc>
          <w:tcPr>
            <w:tcW w:w="2943" w:type="dxa"/>
          </w:tcPr>
          <w:p w14:paraId="6985D1F1" w14:textId="77777777" w:rsidR="009B72A5" w:rsidRPr="00FC06DB" w:rsidRDefault="00175677" w:rsidP="009B72A5">
            <w:pPr>
              <w:rPr>
                <w:sz w:val="24"/>
                <w:szCs w:val="24"/>
              </w:rPr>
            </w:pPr>
            <w:r w:rsidRPr="00FC06DB">
              <w:rPr>
                <w:sz w:val="24"/>
                <w:szCs w:val="24"/>
              </w:rPr>
              <w:t>Authors</w:t>
            </w:r>
          </w:p>
        </w:tc>
        <w:tc>
          <w:tcPr>
            <w:tcW w:w="6269" w:type="dxa"/>
          </w:tcPr>
          <w:p w14:paraId="4DD3F2ED" w14:textId="67BB832A" w:rsidR="00175677" w:rsidRPr="00FC06DB" w:rsidRDefault="00DF68D1" w:rsidP="00E44D52">
            <w:pPr>
              <w:rPr>
                <w:sz w:val="24"/>
                <w:szCs w:val="24"/>
                <w:lang w:val="nl-BE"/>
              </w:rPr>
            </w:pPr>
            <w:r w:rsidRPr="00987782">
              <w:rPr>
                <w:sz w:val="24"/>
                <w:szCs w:val="24"/>
                <w:lang w:val="es-ES"/>
              </w:rPr>
              <w:t>Féli</w:t>
            </w:r>
            <w:r w:rsidR="00987782" w:rsidRPr="00987782">
              <w:rPr>
                <w:sz w:val="24"/>
                <w:szCs w:val="24"/>
                <w:lang w:val="es-ES"/>
              </w:rPr>
              <w:t xml:space="preserve">x Pedrera, Manuel </w:t>
            </w:r>
            <w:r w:rsidR="008B47D4" w:rsidRPr="00987782">
              <w:rPr>
                <w:sz w:val="24"/>
                <w:szCs w:val="24"/>
                <w:lang w:val="es-ES"/>
              </w:rPr>
              <w:t xml:space="preserve">José </w:t>
            </w:r>
            <w:r w:rsidR="00987782" w:rsidRPr="00987782">
              <w:rPr>
                <w:sz w:val="24"/>
                <w:szCs w:val="24"/>
                <w:lang w:val="es-ES"/>
              </w:rPr>
              <w:t>Latorre</w:t>
            </w:r>
            <w:r w:rsidR="00E44D52">
              <w:rPr>
                <w:sz w:val="24"/>
                <w:szCs w:val="24"/>
                <w:lang w:val="es-ES"/>
              </w:rPr>
              <w:t>, Rubén Pérez</w:t>
            </w:r>
            <w:r w:rsidR="00E44D52" w:rsidRPr="00987782">
              <w:rPr>
                <w:sz w:val="24"/>
                <w:szCs w:val="24"/>
                <w:lang w:val="es-ES"/>
              </w:rPr>
              <w:t xml:space="preserve"> </w:t>
            </w:r>
            <w:r w:rsidR="008F4626" w:rsidRPr="00987782">
              <w:rPr>
                <w:sz w:val="24"/>
                <w:szCs w:val="24"/>
                <w:lang w:val="es-ES"/>
              </w:rPr>
              <w:t>(DEIMOS)</w:t>
            </w:r>
            <w:r w:rsidR="00295361" w:rsidRPr="00FC06DB">
              <w:rPr>
                <w:sz w:val="24"/>
                <w:szCs w:val="24"/>
                <w:lang w:val="nl-BE"/>
              </w:rPr>
              <w:t xml:space="preserve"> </w:t>
            </w:r>
          </w:p>
        </w:tc>
      </w:tr>
      <w:tr w:rsidR="009B72A5" w:rsidRPr="00FC06DB" w14:paraId="0F9935ED" w14:textId="77777777" w:rsidTr="00FC06DB">
        <w:tc>
          <w:tcPr>
            <w:tcW w:w="2943" w:type="dxa"/>
          </w:tcPr>
          <w:p w14:paraId="4CC8F22D" w14:textId="77777777" w:rsidR="009B72A5" w:rsidRPr="00FC06DB" w:rsidRDefault="00295361" w:rsidP="009B72A5">
            <w:pPr>
              <w:rPr>
                <w:sz w:val="24"/>
                <w:szCs w:val="24"/>
              </w:rPr>
            </w:pPr>
            <w:r w:rsidRPr="00FC06DB">
              <w:rPr>
                <w:sz w:val="24"/>
                <w:szCs w:val="24"/>
              </w:rPr>
              <w:t>Reviewers</w:t>
            </w:r>
          </w:p>
        </w:tc>
        <w:tc>
          <w:tcPr>
            <w:tcW w:w="6269" w:type="dxa"/>
          </w:tcPr>
          <w:p w14:paraId="53FF98E4" w14:textId="77777777" w:rsidR="009B72A5" w:rsidRPr="00FC06DB" w:rsidRDefault="00C71BBD" w:rsidP="00A32836">
            <w:pPr>
              <w:rPr>
                <w:sz w:val="24"/>
                <w:szCs w:val="24"/>
              </w:rPr>
            </w:pPr>
            <w:r w:rsidRPr="00C71BBD">
              <w:rPr>
                <w:sz w:val="24"/>
                <w:szCs w:val="24"/>
              </w:rPr>
              <w:t xml:space="preserve">Jonathan </w:t>
            </w:r>
            <w:proofErr w:type="spellStart"/>
            <w:r w:rsidRPr="00C71BBD">
              <w:rPr>
                <w:sz w:val="24"/>
                <w:szCs w:val="24"/>
              </w:rPr>
              <w:t>Becedas</w:t>
            </w:r>
            <w:proofErr w:type="spellEnd"/>
            <w:r w:rsidR="00295361" w:rsidRPr="00C71BBD">
              <w:rPr>
                <w:sz w:val="24"/>
                <w:szCs w:val="24"/>
              </w:rPr>
              <w:t xml:space="preserve"> (</w:t>
            </w:r>
            <w:r w:rsidRPr="00C71BBD">
              <w:rPr>
                <w:sz w:val="24"/>
                <w:szCs w:val="24"/>
              </w:rPr>
              <w:t>D</w:t>
            </w:r>
            <w:r w:rsidR="00A32836">
              <w:rPr>
                <w:sz w:val="24"/>
                <w:szCs w:val="24"/>
              </w:rPr>
              <w:t>EIMOS</w:t>
            </w:r>
            <w:r w:rsidR="00295361" w:rsidRPr="00C71BBD">
              <w:rPr>
                <w:sz w:val="24"/>
                <w:szCs w:val="24"/>
              </w:rPr>
              <w:t>)</w:t>
            </w:r>
          </w:p>
        </w:tc>
      </w:tr>
    </w:tbl>
    <w:p w14:paraId="03B68970" w14:textId="77777777" w:rsidR="006E7901" w:rsidRDefault="006E7901"/>
    <w:p w14:paraId="0CC333FB" w14:textId="77777777"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4C1367" w:rsidRPr="0004368E" w14:paraId="0A0D2DBD" w14:textId="77777777" w:rsidTr="00FC06DB">
        <w:tc>
          <w:tcPr>
            <w:tcW w:w="2943" w:type="dxa"/>
          </w:tcPr>
          <w:p w14:paraId="37ADD0B1" w14:textId="77777777" w:rsidR="004C1367" w:rsidRPr="00805933" w:rsidRDefault="004C1367" w:rsidP="009B72A5">
            <w:pPr>
              <w:rPr>
                <w:b/>
                <w:sz w:val="24"/>
                <w:szCs w:val="24"/>
              </w:rPr>
            </w:pPr>
            <w:r w:rsidRPr="00805933">
              <w:rPr>
                <w:b/>
                <w:sz w:val="24"/>
                <w:szCs w:val="24"/>
              </w:rPr>
              <w:t>Document ID</w:t>
            </w:r>
          </w:p>
        </w:tc>
        <w:tc>
          <w:tcPr>
            <w:tcW w:w="6269" w:type="dxa"/>
          </w:tcPr>
          <w:p w14:paraId="222BEC19" w14:textId="77777777" w:rsidR="004C1367" w:rsidRPr="006C7345" w:rsidRDefault="00A32836" w:rsidP="00226176">
            <w:pPr>
              <w:rPr>
                <w:b/>
                <w:sz w:val="24"/>
                <w:szCs w:val="24"/>
                <w:lang w:val="es-ES"/>
              </w:rPr>
            </w:pPr>
            <w:r>
              <w:rPr>
                <w:b/>
                <w:sz w:val="24"/>
                <w:szCs w:val="24"/>
                <w:lang w:val="es-ES"/>
              </w:rPr>
              <w:t>GEO-Cloud-DMS-TEC-TEC09</w:t>
            </w:r>
            <w:r w:rsidR="006C7345" w:rsidRPr="006C7345">
              <w:rPr>
                <w:b/>
                <w:sz w:val="24"/>
                <w:szCs w:val="24"/>
                <w:lang w:val="es-ES"/>
              </w:rPr>
              <w:t>-E</w:t>
            </w:r>
          </w:p>
        </w:tc>
      </w:tr>
      <w:tr w:rsidR="006E7901" w:rsidRPr="00FC06DB" w14:paraId="44646A2A" w14:textId="77777777" w:rsidTr="00FC06DB">
        <w:tc>
          <w:tcPr>
            <w:tcW w:w="2943" w:type="dxa"/>
          </w:tcPr>
          <w:p w14:paraId="36A0570B" w14:textId="77777777" w:rsidR="006E7901" w:rsidRDefault="006E7901" w:rsidP="009B72A5">
            <w:pPr>
              <w:rPr>
                <w:sz w:val="24"/>
                <w:szCs w:val="24"/>
              </w:rPr>
            </w:pPr>
            <w:r>
              <w:rPr>
                <w:sz w:val="24"/>
                <w:szCs w:val="24"/>
              </w:rPr>
              <w:t>Abstract</w:t>
            </w:r>
          </w:p>
        </w:tc>
        <w:tc>
          <w:tcPr>
            <w:tcW w:w="6269" w:type="dxa"/>
          </w:tcPr>
          <w:p w14:paraId="4038215B" w14:textId="72C81565" w:rsidR="006E7901" w:rsidRDefault="00E44D52" w:rsidP="00A32836">
            <w:pPr>
              <w:rPr>
                <w:sz w:val="24"/>
                <w:szCs w:val="24"/>
              </w:rPr>
            </w:pPr>
            <w:r>
              <w:rPr>
                <w:sz w:val="24"/>
                <w:szCs w:val="24"/>
              </w:rPr>
              <w:t>This document provides the detail design of Orchestrator component.</w:t>
            </w:r>
          </w:p>
        </w:tc>
      </w:tr>
      <w:tr w:rsidR="00704645" w:rsidRPr="00FC06DB" w14:paraId="37578283" w14:textId="77777777" w:rsidTr="00FC06DB">
        <w:tc>
          <w:tcPr>
            <w:tcW w:w="2943" w:type="dxa"/>
          </w:tcPr>
          <w:p w14:paraId="5B499962" w14:textId="77777777" w:rsidR="00704645" w:rsidRPr="00FC06DB" w:rsidRDefault="00704645" w:rsidP="009B72A5">
            <w:pPr>
              <w:rPr>
                <w:sz w:val="24"/>
                <w:szCs w:val="24"/>
              </w:rPr>
            </w:pPr>
            <w:r>
              <w:rPr>
                <w:sz w:val="24"/>
                <w:szCs w:val="24"/>
              </w:rPr>
              <w:t>Keywords</w:t>
            </w:r>
          </w:p>
        </w:tc>
        <w:tc>
          <w:tcPr>
            <w:tcW w:w="6269" w:type="dxa"/>
          </w:tcPr>
          <w:p w14:paraId="318E336C" w14:textId="77777777" w:rsidR="00704645" w:rsidRPr="00FC06DB" w:rsidRDefault="00A65C1D" w:rsidP="009B72A5">
            <w:pPr>
              <w:rPr>
                <w:sz w:val="24"/>
                <w:szCs w:val="24"/>
              </w:rPr>
            </w:pPr>
            <w:r>
              <w:rPr>
                <w:sz w:val="24"/>
                <w:szCs w:val="24"/>
              </w:rPr>
              <w:t>Report</w:t>
            </w:r>
          </w:p>
        </w:tc>
      </w:tr>
    </w:tbl>
    <w:p w14:paraId="3336B1FC" w14:textId="77777777" w:rsidR="009F12C7" w:rsidRDefault="009F12C7"/>
    <w:p w14:paraId="5456D495" w14:textId="77777777"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67"/>
        <w:gridCol w:w="4962"/>
        <w:gridCol w:w="740"/>
      </w:tblGrid>
      <w:tr w:rsidR="00CF1352" w:rsidRPr="00FC06DB" w14:paraId="6BFF98E1" w14:textId="77777777" w:rsidTr="00CF1352">
        <w:trPr>
          <w:trHeight w:val="50"/>
        </w:trPr>
        <w:tc>
          <w:tcPr>
            <w:tcW w:w="2943" w:type="dxa"/>
            <w:vMerge w:val="restart"/>
          </w:tcPr>
          <w:p w14:paraId="22262F46" w14:textId="77777777" w:rsidR="00CF1352" w:rsidRPr="00FC06DB" w:rsidRDefault="00704645" w:rsidP="0055714E">
            <w:pPr>
              <w:rPr>
                <w:sz w:val="24"/>
                <w:szCs w:val="24"/>
              </w:rPr>
            </w:pPr>
            <w:r>
              <w:rPr>
                <w:sz w:val="24"/>
                <w:szCs w:val="24"/>
              </w:rPr>
              <w:lastRenderedPageBreak/>
              <w:t xml:space="preserve">Nature of the </w:t>
            </w:r>
            <w:r w:rsidR="0055714E">
              <w:rPr>
                <w:sz w:val="24"/>
                <w:szCs w:val="24"/>
              </w:rPr>
              <w:t>document</w:t>
            </w:r>
          </w:p>
        </w:tc>
        <w:tc>
          <w:tcPr>
            <w:tcW w:w="567" w:type="dxa"/>
          </w:tcPr>
          <w:p w14:paraId="2DF04D6C" w14:textId="77777777" w:rsidR="00CF1352" w:rsidRPr="00FC06DB" w:rsidRDefault="00CF1352" w:rsidP="009B72A5">
            <w:pPr>
              <w:rPr>
                <w:sz w:val="24"/>
                <w:szCs w:val="24"/>
              </w:rPr>
            </w:pPr>
            <w:r>
              <w:rPr>
                <w:sz w:val="24"/>
                <w:szCs w:val="24"/>
              </w:rPr>
              <w:t>R</w:t>
            </w:r>
          </w:p>
        </w:tc>
        <w:tc>
          <w:tcPr>
            <w:tcW w:w="4962" w:type="dxa"/>
          </w:tcPr>
          <w:p w14:paraId="76D6FC87" w14:textId="77777777" w:rsidR="00CF1352" w:rsidRPr="00FC06DB" w:rsidRDefault="00CF1352" w:rsidP="009B72A5">
            <w:pPr>
              <w:rPr>
                <w:sz w:val="24"/>
                <w:szCs w:val="24"/>
              </w:rPr>
            </w:pPr>
            <w:r>
              <w:rPr>
                <w:sz w:val="24"/>
                <w:szCs w:val="24"/>
              </w:rPr>
              <w:t>Report</w:t>
            </w:r>
          </w:p>
        </w:tc>
        <w:tc>
          <w:tcPr>
            <w:tcW w:w="740" w:type="dxa"/>
          </w:tcPr>
          <w:p w14:paraId="30A2AE25" w14:textId="77777777" w:rsidR="00CF1352" w:rsidRPr="00FC06DB" w:rsidRDefault="00CF1352" w:rsidP="009B72A5">
            <w:pPr>
              <w:rPr>
                <w:sz w:val="24"/>
                <w:szCs w:val="24"/>
              </w:rPr>
            </w:pPr>
            <w:r>
              <w:rPr>
                <w:sz w:val="24"/>
                <w:szCs w:val="24"/>
              </w:rPr>
              <w:t>X</w:t>
            </w:r>
          </w:p>
        </w:tc>
      </w:tr>
      <w:tr w:rsidR="00CF1352" w:rsidRPr="00FC06DB" w14:paraId="5BC7DA0F" w14:textId="77777777" w:rsidTr="00CF1352">
        <w:trPr>
          <w:trHeight w:val="48"/>
        </w:trPr>
        <w:tc>
          <w:tcPr>
            <w:tcW w:w="2943" w:type="dxa"/>
            <w:vMerge/>
          </w:tcPr>
          <w:p w14:paraId="4798EEF7" w14:textId="77777777" w:rsidR="00CF1352" w:rsidRDefault="00CF1352" w:rsidP="009B72A5">
            <w:pPr>
              <w:rPr>
                <w:sz w:val="24"/>
                <w:szCs w:val="24"/>
              </w:rPr>
            </w:pPr>
          </w:p>
        </w:tc>
        <w:tc>
          <w:tcPr>
            <w:tcW w:w="567" w:type="dxa"/>
          </w:tcPr>
          <w:p w14:paraId="5114640E" w14:textId="77777777" w:rsidR="00CF1352" w:rsidRPr="00FC06DB" w:rsidRDefault="00CF1352" w:rsidP="009B72A5">
            <w:pPr>
              <w:rPr>
                <w:sz w:val="24"/>
                <w:szCs w:val="24"/>
              </w:rPr>
            </w:pPr>
            <w:r>
              <w:rPr>
                <w:sz w:val="24"/>
                <w:szCs w:val="24"/>
              </w:rPr>
              <w:t>P</w:t>
            </w:r>
          </w:p>
        </w:tc>
        <w:tc>
          <w:tcPr>
            <w:tcW w:w="4962" w:type="dxa"/>
          </w:tcPr>
          <w:p w14:paraId="164F3D43" w14:textId="77777777" w:rsidR="00CF1352" w:rsidRPr="00FC06DB" w:rsidRDefault="00CF1352" w:rsidP="009B72A5">
            <w:pPr>
              <w:rPr>
                <w:sz w:val="24"/>
                <w:szCs w:val="24"/>
              </w:rPr>
            </w:pPr>
            <w:r>
              <w:rPr>
                <w:sz w:val="24"/>
                <w:szCs w:val="24"/>
              </w:rPr>
              <w:t>Prototype</w:t>
            </w:r>
          </w:p>
        </w:tc>
        <w:tc>
          <w:tcPr>
            <w:tcW w:w="740" w:type="dxa"/>
          </w:tcPr>
          <w:p w14:paraId="78EDF473" w14:textId="77777777" w:rsidR="00CF1352" w:rsidRPr="00FC06DB" w:rsidRDefault="00CF1352" w:rsidP="009B72A5">
            <w:pPr>
              <w:rPr>
                <w:sz w:val="24"/>
                <w:szCs w:val="24"/>
              </w:rPr>
            </w:pPr>
          </w:p>
        </w:tc>
      </w:tr>
      <w:tr w:rsidR="00CF1352" w:rsidRPr="00FC06DB" w14:paraId="3DF0DEA3" w14:textId="77777777" w:rsidTr="00CF1352">
        <w:trPr>
          <w:trHeight w:val="48"/>
        </w:trPr>
        <w:tc>
          <w:tcPr>
            <w:tcW w:w="2943" w:type="dxa"/>
            <w:vMerge/>
          </w:tcPr>
          <w:p w14:paraId="1D055C13" w14:textId="77777777" w:rsidR="00CF1352" w:rsidRDefault="00CF1352" w:rsidP="009B72A5">
            <w:pPr>
              <w:rPr>
                <w:sz w:val="24"/>
                <w:szCs w:val="24"/>
              </w:rPr>
            </w:pPr>
          </w:p>
        </w:tc>
        <w:tc>
          <w:tcPr>
            <w:tcW w:w="567" w:type="dxa"/>
          </w:tcPr>
          <w:p w14:paraId="71AA0A95" w14:textId="77777777" w:rsidR="00CF1352" w:rsidRPr="00FC06DB" w:rsidRDefault="00CF1352" w:rsidP="009B72A5">
            <w:pPr>
              <w:rPr>
                <w:sz w:val="24"/>
                <w:szCs w:val="24"/>
              </w:rPr>
            </w:pPr>
            <w:r>
              <w:rPr>
                <w:sz w:val="24"/>
                <w:szCs w:val="24"/>
              </w:rPr>
              <w:t>D</w:t>
            </w:r>
          </w:p>
        </w:tc>
        <w:tc>
          <w:tcPr>
            <w:tcW w:w="4962" w:type="dxa"/>
          </w:tcPr>
          <w:p w14:paraId="2364F37C" w14:textId="77777777" w:rsidR="00CF1352" w:rsidRPr="00FC06DB" w:rsidRDefault="00CF1352" w:rsidP="009B72A5">
            <w:pPr>
              <w:rPr>
                <w:sz w:val="24"/>
                <w:szCs w:val="24"/>
              </w:rPr>
            </w:pPr>
            <w:r>
              <w:rPr>
                <w:sz w:val="24"/>
                <w:szCs w:val="24"/>
              </w:rPr>
              <w:t>Demonstrator</w:t>
            </w:r>
          </w:p>
        </w:tc>
        <w:tc>
          <w:tcPr>
            <w:tcW w:w="740" w:type="dxa"/>
          </w:tcPr>
          <w:p w14:paraId="72DDB18A" w14:textId="77777777" w:rsidR="00CF1352" w:rsidRPr="00FC06DB" w:rsidRDefault="00CF1352" w:rsidP="009B72A5">
            <w:pPr>
              <w:rPr>
                <w:sz w:val="24"/>
                <w:szCs w:val="24"/>
              </w:rPr>
            </w:pPr>
          </w:p>
        </w:tc>
      </w:tr>
      <w:tr w:rsidR="00CF1352" w:rsidRPr="00FC06DB" w14:paraId="077DB275" w14:textId="77777777" w:rsidTr="00CF1352">
        <w:trPr>
          <w:trHeight w:val="48"/>
        </w:trPr>
        <w:tc>
          <w:tcPr>
            <w:tcW w:w="2943" w:type="dxa"/>
            <w:vMerge/>
          </w:tcPr>
          <w:p w14:paraId="5C99F572" w14:textId="77777777" w:rsidR="00CF1352" w:rsidRDefault="00CF1352" w:rsidP="009B72A5">
            <w:pPr>
              <w:rPr>
                <w:sz w:val="24"/>
                <w:szCs w:val="24"/>
              </w:rPr>
            </w:pPr>
          </w:p>
        </w:tc>
        <w:tc>
          <w:tcPr>
            <w:tcW w:w="567" w:type="dxa"/>
          </w:tcPr>
          <w:p w14:paraId="1969F547" w14:textId="77777777" w:rsidR="00CF1352" w:rsidRPr="00FC06DB" w:rsidRDefault="00CF1352" w:rsidP="009B72A5">
            <w:pPr>
              <w:rPr>
                <w:sz w:val="24"/>
                <w:szCs w:val="24"/>
              </w:rPr>
            </w:pPr>
            <w:r>
              <w:rPr>
                <w:sz w:val="24"/>
                <w:szCs w:val="24"/>
              </w:rPr>
              <w:t>O</w:t>
            </w:r>
          </w:p>
        </w:tc>
        <w:tc>
          <w:tcPr>
            <w:tcW w:w="4962" w:type="dxa"/>
          </w:tcPr>
          <w:p w14:paraId="10F356A0" w14:textId="77777777" w:rsidR="00CF1352" w:rsidRPr="00FC06DB" w:rsidRDefault="00CF1352" w:rsidP="009B72A5">
            <w:pPr>
              <w:rPr>
                <w:sz w:val="24"/>
                <w:szCs w:val="24"/>
              </w:rPr>
            </w:pPr>
            <w:r>
              <w:rPr>
                <w:sz w:val="24"/>
                <w:szCs w:val="24"/>
              </w:rPr>
              <w:t>Other</w:t>
            </w:r>
          </w:p>
        </w:tc>
        <w:tc>
          <w:tcPr>
            <w:tcW w:w="740" w:type="dxa"/>
          </w:tcPr>
          <w:p w14:paraId="624EE395" w14:textId="77777777" w:rsidR="00CF1352" w:rsidRPr="00FC06DB" w:rsidRDefault="00CF1352" w:rsidP="009B72A5">
            <w:pPr>
              <w:rPr>
                <w:sz w:val="24"/>
                <w:szCs w:val="24"/>
              </w:rPr>
            </w:pPr>
          </w:p>
        </w:tc>
      </w:tr>
      <w:tr w:rsidR="007B7C57" w:rsidRPr="00FC06DB" w14:paraId="00942386" w14:textId="77777777" w:rsidTr="00FC06DB">
        <w:trPr>
          <w:trHeight w:val="56"/>
        </w:trPr>
        <w:tc>
          <w:tcPr>
            <w:tcW w:w="2943" w:type="dxa"/>
            <w:vMerge w:val="restart"/>
          </w:tcPr>
          <w:p w14:paraId="7C33F87C" w14:textId="77777777" w:rsidR="007B7C57" w:rsidRPr="00FC06DB" w:rsidRDefault="007B7C57" w:rsidP="009B72A5">
            <w:pPr>
              <w:rPr>
                <w:sz w:val="24"/>
                <w:szCs w:val="24"/>
              </w:rPr>
            </w:pPr>
            <w:r w:rsidRPr="00FC06DB">
              <w:rPr>
                <w:sz w:val="24"/>
                <w:szCs w:val="24"/>
              </w:rPr>
              <w:t>Dissemination level</w:t>
            </w:r>
          </w:p>
        </w:tc>
        <w:tc>
          <w:tcPr>
            <w:tcW w:w="567" w:type="dxa"/>
          </w:tcPr>
          <w:p w14:paraId="70D09FE9" w14:textId="77777777" w:rsidR="007B7C57" w:rsidRPr="00FC06DB" w:rsidRDefault="007B7C57" w:rsidP="009B72A5">
            <w:pPr>
              <w:rPr>
                <w:sz w:val="24"/>
                <w:szCs w:val="24"/>
              </w:rPr>
            </w:pPr>
            <w:r w:rsidRPr="00FC06DB">
              <w:rPr>
                <w:sz w:val="24"/>
                <w:szCs w:val="24"/>
              </w:rPr>
              <w:t>PU</w:t>
            </w:r>
          </w:p>
        </w:tc>
        <w:tc>
          <w:tcPr>
            <w:tcW w:w="4962" w:type="dxa"/>
          </w:tcPr>
          <w:p w14:paraId="0E939905" w14:textId="77777777" w:rsidR="007B7C57" w:rsidRPr="00FC06DB" w:rsidRDefault="007B7C57" w:rsidP="009B72A5">
            <w:pPr>
              <w:rPr>
                <w:sz w:val="24"/>
                <w:szCs w:val="24"/>
              </w:rPr>
            </w:pPr>
            <w:r w:rsidRPr="00FC06DB">
              <w:rPr>
                <w:sz w:val="24"/>
                <w:szCs w:val="24"/>
              </w:rPr>
              <w:t>Public</w:t>
            </w:r>
          </w:p>
        </w:tc>
        <w:tc>
          <w:tcPr>
            <w:tcW w:w="740" w:type="dxa"/>
          </w:tcPr>
          <w:p w14:paraId="4F621388" w14:textId="77777777" w:rsidR="007B7C57" w:rsidRPr="00FC06DB" w:rsidRDefault="007B7C57" w:rsidP="009B72A5">
            <w:pPr>
              <w:rPr>
                <w:sz w:val="24"/>
                <w:szCs w:val="24"/>
              </w:rPr>
            </w:pPr>
          </w:p>
        </w:tc>
      </w:tr>
      <w:tr w:rsidR="007B7C57" w:rsidRPr="00FC06DB" w14:paraId="2C57A816" w14:textId="77777777" w:rsidTr="00FC06DB">
        <w:trPr>
          <w:trHeight w:val="54"/>
        </w:trPr>
        <w:tc>
          <w:tcPr>
            <w:tcW w:w="2943" w:type="dxa"/>
            <w:vMerge/>
          </w:tcPr>
          <w:p w14:paraId="4E237A5C" w14:textId="77777777" w:rsidR="007B7C57" w:rsidRPr="00FC06DB" w:rsidRDefault="007B7C57" w:rsidP="009B72A5">
            <w:pPr>
              <w:rPr>
                <w:sz w:val="24"/>
                <w:szCs w:val="24"/>
              </w:rPr>
            </w:pPr>
          </w:p>
        </w:tc>
        <w:tc>
          <w:tcPr>
            <w:tcW w:w="567" w:type="dxa"/>
          </w:tcPr>
          <w:p w14:paraId="4219FB7B" w14:textId="77777777" w:rsidR="007B7C57" w:rsidRPr="00FC06DB" w:rsidRDefault="007B7C57" w:rsidP="009B72A5">
            <w:pPr>
              <w:rPr>
                <w:sz w:val="24"/>
                <w:szCs w:val="24"/>
              </w:rPr>
            </w:pPr>
            <w:r w:rsidRPr="00FC06DB">
              <w:rPr>
                <w:sz w:val="24"/>
                <w:szCs w:val="24"/>
              </w:rPr>
              <w:t>PP</w:t>
            </w:r>
          </w:p>
        </w:tc>
        <w:tc>
          <w:tcPr>
            <w:tcW w:w="4962" w:type="dxa"/>
          </w:tcPr>
          <w:p w14:paraId="79D17DBD" w14:textId="77777777" w:rsidR="007B7C57" w:rsidRPr="00FC06DB" w:rsidRDefault="007B7C57" w:rsidP="009B72A5">
            <w:pPr>
              <w:rPr>
                <w:sz w:val="24"/>
                <w:szCs w:val="24"/>
              </w:rPr>
            </w:pPr>
            <w:r w:rsidRPr="00FC06DB">
              <w:rPr>
                <w:sz w:val="24"/>
                <w:szCs w:val="24"/>
              </w:rPr>
              <w:t xml:space="preserve">Restricted to other </w:t>
            </w:r>
            <w:proofErr w:type="spellStart"/>
            <w:r w:rsidRPr="00FC06DB">
              <w:rPr>
                <w:sz w:val="24"/>
                <w:szCs w:val="24"/>
              </w:rPr>
              <w:t>programme</w:t>
            </w:r>
            <w:proofErr w:type="spellEnd"/>
            <w:r w:rsidRPr="00FC06DB">
              <w:rPr>
                <w:sz w:val="24"/>
                <w:szCs w:val="24"/>
              </w:rPr>
              <w:t xml:space="preserve"> participants (including the Commission)</w:t>
            </w:r>
          </w:p>
        </w:tc>
        <w:tc>
          <w:tcPr>
            <w:tcW w:w="740" w:type="dxa"/>
          </w:tcPr>
          <w:p w14:paraId="74D1B69D" w14:textId="77777777" w:rsidR="007B7C57" w:rsidRPr="00FC06DB" w:rsidRDefault="007B7C57" w:rsidP="009B72A5">
            <w:pPr>
              <w:rPr>
                <w:sz w:val="24"/>
                <w:szCs w:val="24"/>
              </w:rPr>
            </w:pPr>
          </w:p>
        </w:tc>
      </w:tr>
      <w:tr w:rsidR="007B7C57" w:rsidRPr="00FC06DB" w14:paraId="5A1D804A" w14:textId="77777777" w:rsidTr="00FC06DB">
        <w:trPr>
          <w:trHeight w:val="54"/>
        </w:trPr>
        <w:tc>
          <w:tcPr>
            <w:tcW w:w="2943" w:type="dxa"/>
            <w:vMerge/>
          </w:tcPr>
          <w:p w14:paraId="39D821FE" w14:textId="77777777" w:rsidR="007B7C57" w:rsidRPr="00FC06DB" w:rsidRDefault="007B7C57" w:rsidP="009B72A5">
            <w:pPr>
              <w:rPr>
                <w:sz w:val="24"/>
                <w:szCs w:val="24"/>
              </w:rPr>
            </w:pPr>
          </w:p>
        </w:tc>
        <w:tc>
          <w:tcPr>
            <w:tcW w:w="567" w:type="dxa"/>
          </w:tcPr>
          <w:p w14:paraId="339CEA7C" w14:textId="77777777" w:rsidR="007B7C57" w:rsidRPr="00FC06DB" w:rsidRDefault="007B7C57" w:rsidP="009B72A5">
            <w:pPr>
              <w:rPr>
                <w:sz w:val="24"/>
                <w:szCs w:val="24"/>
              </w:rPr>
            </w:pPr>
            <w:r w:rsidRPr="00FC06DB">
              <w:rPr>
                <w:sz w:val="24"/>
                <w:szCs w:val="24"/>
              </w:rPr>
              <w:t>RE</w:t>
            </w:r>
          </w:p>
        </w:tc>
        <w:tc>
          <w:tcPr>
            <w:tcW w:w="4962" w:type="dxa"/>
          </w:tcPr>
          <w:p w14:paraId="25DC6F64" w14:textId="77777777" w:rsidR="007B7C57" w:rsidRPr="00FC06DB" w:rsidRDefault="007B7C57" w:rsidP="009B72A5">
            <w:pPr>
              <w:rPr>
                <w:sz w:val="24"/>
                <w:szCs w:val="24"/>
              </w:rPr>
            </w:pPr>
            <w:r w:rsidRPr="00FC06DB">
              <w:rPr>
                <w:sz w:val="24"/>
                <w:szCs w:val="24"/>
              </w:rPr>
              <w:t xml:space="preserve">Restricted to a group specified by the consortium (including the </w:t>
            </w:r>
            <w:proofErr w:type="spellStart"/>
            <w:r w:rsidRPr="00FC06DB">
              <w:rPr>
                <w:sz w:val="24"/>
                <w:szCs w:val="24"/>
              </w:rPr>
              <w:t>Commision</w:t>
            </w:r>
            <w:proofErr w:type="spellEnd"/>
            <w:r w:rsidRPr="00FC06DB">
              <w:rPr>
                <w:sz w:val="24"/>
                <w:szCs w:val="24"/>
              </w:rPr>
              <w:t>)</w:t>
            </w:r>
          </w:p>
        </w:tc>
        <w:tc>
          <w:tcPr>
            <w:tcW w:w="740" w:type="dxa"/>
          </w:tcPr>
          <w:p w14:paraId="14AA08BA" w14:textId="77777777" w:rsidR="007B7C57" w:rsidRPr="00FC06DB" w:rsidRDefault="007B7C57" w:rsidP="009B72A5">
            <w:pPr>
              <w:rPr>
                <w:sz w:val="24"/>
                <w:szCs w:val="24"/>
              </w:rPr>
            </w:pPr>
          </w:p>
        </w:tc>
      </w:tr>
      <w:tr w:rsidR="007B7C57" w:rsidRPr="00FC06DB" w14:paraId="6B21FA91" w14:textId="77777777" w:rsidTr="00FC06DB">
        <w:trPr>
          <w:trHeight w:val="54"/>
        </w:trPr>
        <w:tc>
          <w:tcPr>
            <w:tcW w:w="2943" w:type="dxa"/>
            <w:vMerge/>
          </w:tcPr>
          <w:p w14:paraId="38CF83FB" w14:textId="77777777" w:rsidR="007B7C57" w:rsidRPr="00FC06DB" w:rsidRDefault="007B7C57" w:rsidP="009B72A5">
            <w:pPr>
              <w:rPr>
                <w:sz w:val="24"/>
                <w:szCs w:val="24"/>
              </w:rPr>
            </w:pPr>
          </w:p>
        </w:tc>
        <w:tc>
          <w:tcPr>
            <w:tcW w:w="567" w:type="dxa"/>
          </w:tcPr>
          <w:p w14:paraId="0C06F9A5" w14:textId="77777777" w:rsidR="007B7C57" w:rsidRPr="00FC06DB" w:rsidRDefault="007B7C57" w:rsidP="009B72A5">
            <w:pPr>
              <w:rPr>
                <w:sz w:val="24"/>
                <w:szCs w:val="24"/>
              </w:rPr>
            </w:pPr>
            <w:r w:rsidRPr="00FC06DB">
              <w:rPr>
                <w:sz w:val="24"/>
                <w:szCs w:val="24"/>
              </w:rPr>
              <w:t>CO</w:t>
            </w:r>
          </w:p>
        </w:tc>
        <w:tc>
          <w:tcPr>
            <w:tcW w:w="4962" w:type="dxa"/>
          </w:tcPr>
          <w:p w14:paraId="02A3F108" w14:textId="77777777" w:rsidR="007B7C57" w:rsidRPr="00FC06DB" w:rsidRDefault="007B7C57" w:rsidP="009B72A5">
            <w:pPr>
              <w:rPr>
                <w:sz w:val="24"/>
                <w:szCs w:val="24"/>
              </w:rPr>
            </w:pPr>
            <w:r w:rsidRPr="00FC06DB">
              <w:rPr>
                <w:sz w:val="24"/>
                <w:szCs w:val="24"/>
              </w:rPr>
              <w:t>Confidential, only for members of the consortium (including the Commission)</w:t>
            </w:r>
          </w:p>
        </w:tc>
        <w:tc>
          <w:tcPr>
            <w:tcW w:w="740" w:type="dxa"/>
          </w:tcPr>
          <w:p w14:paraId="66627B53" w14:textId="77777777" w:rsidR="007B7C57" w:rsidRPr="00FC06DB" w:rsidRDefault="007235CA" w:rsidP="009B72A5">
            <w:pPr>
              <w:rPr>
                <w:sz w:val="24"/>
                <w:szCs w:val="24"/>
              </w:rPr>
            </w:pPr>
            <w:r>
              <w:rPr>
                <w:sz w:val="24"/>
                <w:szCs w:val="24"/>
              </w:rPr>
              <w:t>X</w:t>
            </w:r>
          </w:p>
        </w:tc>
      </w:tr>
    </w:tbl>
    <w:p w14:paraId="11966E3C" w14:textId="77777777" w:rsidR="00FC06DB" w:rsidRDefault="00FC06DB" w:rsidP="009B72A5">
      <w:pPr>
        <w:rPr>
          <w:sz w:val="24"/>
          <w:szCs w:val="24"/>
        </w:rPr>
      </w:pPr>
    </w:p>
    <w:p w14:paraId="530FBA74" w14:textId="77777777" w:rsidR="00704645" w:rsidRPr="00704645" w:rsidRDefault="00FC06DB" w:rsidP="00FC06DB">
      <w:pPr>
        <w:rPr>
          <w:rFonts w:ascii="Cambria" w:hAnsi="Cambria"/>
          <w:sz w:val="28"/>
          <w:szCs w:val="28"/>
        </w:rPr>
      </w:pPr>
      <w:r>
        <w:rPr>
          <w:sz w:val="24"/>
          <w:szCs w:val="24"/>
        </w:rPr>
        <w:br w:type="page"/>
      </w:r>
      <w:r w:rsidR="00704645" w:rsidRPr="00704645">
        <w:rPr>
          <w:rFonts w:ascii="Cambria" w:hAnsi="Cambria"/>
          <w:b/>
          <w:sz w:val="28"/>
          <w:szCs w:val="28"/>
        </w:rPr>
        <w:lastRenderedPageBreak/>
        <w:t>Disclaimer</w:t>
      </w:r>
    </w:p>
    <w:p w14:paraId="1D70D8FF" w14:textId="77777777" w:rsidR="00704645" w:rsidRDefault="00704645" w:rsidP="00FC06DB">
      <w:pPr>
        <w:rPr>
          <w:i/>
          <w:sz w:val="24"/>
          <w:szCs w:val="24"/>
        </w:rPr>
      </w:pPr>
    </w:p>
    <w:p w14:paraId="0D4174D9" w14:textId="77777777" w:rsidR="00D74FDD" w:rsidRDefault="00704645" w:rsidP="00EB45A6">
      <w:pPr>
        <w:jc w:val="both"/>
        <w:rPr>
          <w:i/>
          <w:sz w:val="24"/>
          <w:szCs w:val="24"/>
        </w:rPr>
      </w:pPr>
      <w:r>
        <w:rPr>
          <w:i/>
          <w:sz w:val="24"/>
          <w:szCs w:val="24"/>
        </w:rPr>
        <w:t xml:space="preserve">The information, documentation and figures available in this deliverable, is written by the Fed4FIRE </w:t>
      </w:r>
      <w:r>
        <w:rPr>
          <w:sz w:val="24"/>
          <w:szCs w:val="24"/>
        </w:rPr>
        <w:t>(</w:t>
      </w:r>
      <w:r w:rsidRPr="00704645">
        <w:rPr>
          <w:sz w:val="24"/>
          <w:szCs w:val="24"/>
        </w:rPr>
        <w:t>Federation for FIRE</w:t>
      </w:r>
      <w:r>
        <w:rPr>
          <w:sz w:val="24"/>
          <w:szCs w:val="24"/>
        </w:rPr>
        <w:t xml:space="preserve">) </w:t>
      </w:r>
      <w:r>
        <w:rPr>
          <w:i/>
          <w:sz w:val="24"/>
          <w:szCs w:val="24"/>
        </w:rPr>
        <w:t>– project consortium under EC co-financing contract FP7-ICT-</w:t>
      </w:r>
      <w:r w:rsidRPr="00704645">
        <w:rPr>
          <w:i/>
          <w:sz w:val="24"/>
          <w:szCs w:val="24"/>
        </w:rPr>
        <w:t>318389</w:t>
      </w:r>
      <w:r>
        <w:rPr>
          <w:i/>
          <w:sz w:val="24"/>
          <w:szCs w:val="24"/>
        </w:rPr>
        <w:t xml:space="preserve"> and does not necessarily reflect the views of the European Commission</w:t>
      </w:r>
      <w:r w:rsidR="00073789">
        <w:rPr>
          <w:i/>
          <w:sz w:val="24"/>
          <w:szCs w:val="24"/>
        </w:rPr>
        <w:t>. The European C</w:t>
      </w:r>
      <w:r w:rsidR="00DD08AA">
        <w:rPr>
          <w:i/>
          <w:sz w:val="24"/>
          <w:szCs w:val="24"/>
        </w:rPr>
        <w:t>ommission is not liable for any use that may be made of the information contained herein.</w:t>
      </w:r>
    </w:p>
    <w:p w14:paraId="232C63E1" w14:textId="77777777" w:rsidR="001C69F3" w:rsidRDefault="00704645" w:rsidP="00EB45A6">
      <w:pPr>
        <w:jc w:val="both"/>
        <w:rPr>
          <w:rFonts w:ascii="Cambria" w:hAnsi="Cambria"/>
          <w:b/>
          <w:sz w:val="28"/>
          <w:szCs w:val="28"/>
        </w:rPr>
      </w:pPr>
      <w:r w:rsidRPr="009423C6">
        <w:rPr>
          <w:color w:val="000000" w:themeColor="text1"/>
          <w:sz w:val="24"/>
          <w:szCs w:val="24"/>
        </w:rPr>
        <w:br w:type="page"/>
      </w:r>
      <w:r w:rsidR="00365653">
        <w:rPr>
          <w:rFonts w:ascii="Cambria" w:hAnsi="Cambria"/>
          <w:b/>
          <w:sz w:val="28"/>
          <w:szCs w:val="28"/>
        </w:rPr>
        <w:lastRenderedPageBreak/>
        <w:t>Executive S</w:t>
      </w:r>
      <w:r w:rsidR="001C69F3" w:rsidRPr="001C69F3">
        <w:rPr>
          <w:rFonts w:ascii="Cambria" w:hAnsi="Cambria"/>
          <w:b/>
          <w:sz w:val="28"/>
          <w:szCs w:val="28"/>
        </w:rPr>
        <w:t>ummary</w:t>
      </w:r>
    </w:p>
    <w:p w14:paraId="7900674E" w14:textId="77777777" w:rsidR="001C69F3" w:rsidRPr="00365653" w:rsidRDefault="001C69F3" w:rsidP="00FC06DB"/>
    <w:p w14:paraId="0ACE1203" w14:textId="546F129C" w:rsidR="001D156F" w:rsidRDefault="001D156F" w:rsidP="005F443B">
      <w:pPr>
        <w:jc w:val="both"/>
      </w:pPr>
      <w:r>
        <w:t>In this document the design of the orchestrator is presented. It manages the product processors, the archive and catalogue and the cloud resources. It is also responsible of the images ingestion in the cloud from the ground stations implemented in Virtual Wall.</w:t>
      </w:r>
    </w:p>
    <w:p w14:paraId="4348A1AC" w14:textId="77777777" w:rsidR="001D156F" w:rsidRDefault="001D156F" w:rsidP="005F443B">
      <w:pPr>
        <w:jc w:val="both"/>
      </w:pPr>
    </w:p>
    <w:p w14:paraId="4429BD51" w14:textId="28BE9774" w:rsidR="001D156F" w:rsidRDefault="001D156F" w:rsidP="005F443B">
      <w:pPr>
        <w:jc w:val="both"/>
      </w:pPr>
      <w:r>
        <w:t>Furthermore, the archiv</w:t>
      </w:r>
      <w:r w:rsidR="009974BC">
        <w:t xml:space="preserve">e and catalogue module is designed by using </w:t>
      </w:r>
      <w:proofErr w:type="spellStart"/>
      <w:r w:rsidR="009974BC">
        <w:t>GeoServer</w:t>
      </w:r>
      <w:proofErr w:type="spellEnd"/>
      <w:r w:rsidR="009974BC">
        <w:t>. It provides a CSW interface with which the Image Distribution and Visualization (IDV) system communicates to provide the web service to the end users.</w:t>
      </w:r>
    </w:p>
    <w:p w14:paraId="45914510" w14:textId="77777777" w:rsidR="00EC0D74" w:rsidRDefault="00EC0D74" w:rsidP="005F443B">
      <w:pPr>
        <w:jc w:val="both"/>
      </w:pPr>
    </w:p>
    <w:p w14:paraId="71136135" w14:textId="0F852BC3" w:rsidR="00EC0D74" w:rsidRDefault="00EC0D74" w:rsidP="005F443B">
      <w:pPr>
        <w:jc w:val="both"/>
      </w:pPr>
      <w:r>
        <w:t>The interfaces of the orchestrator and the archive and catalogue module are also presented.</w:t>
      </w:r>
    </w:p>
    <w:p w14:paraId="678A2C34" w14:textId="7AF5C151" w:rsidR="00365653" w:rsidRDefault="001C69F3" w:rsidP="00FC06DB">
      <w:pPr>
        <w:rPr>
          <w:sz w:val="24"/>
          <w:szCs w:val="24"/>
        </w:rPr>
      </w:pPr>
      <w:r w:rsidRPr="00066580">
        <w:rPr>
          <w:sz w:val="24"/>
          <w:szCs w:val="24"/>
          <w:highlight w:val="yellow"/>
        </w:rPr>
        <w:br w:type="page"/>
      </w:r>
      <w:r w:rsidR="00365653" w:rsidRPr="009423C6">
        <w:rPr>
          <w:rFonts w:ascii="Cambria" w:hAnsi="Cambria"/>
          <w:b/>
          <w:sz w:val="28"/>
          <w:szCs w:val="28"/>
        </w:rPr>
        <w:lastRenderedPageBreak/>
        <w:t>Acronyms and Abbreviations</w:t>
      </w:r>
    </w:p>
    <w:p w14:paraId="3ACEA779" w14:textId="77777777" w:rsidR="00365653" w:rsidRDefault="00365653" w:rsidP="00FC06DB">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26"/>
      </w:tblGrid>
      <w:tr w:rsidR="005F443B" w:rsidRPr="00365653" w14:paraId="50BDA980" w14:textId="77777777" w:rsidTr="00365653">
        <w:tc>
          <w:tcPr>
            <w:tcW w:w="1384" w:type="dxa"/>
          </w:tcPr>
          <w:p w14:paraId="24FBABF8" w14:textId="68AF3875" w:rsidR="005F443B" w:rsidRPr="002D4057" w:rsidRDefault="005F443B" w:rsidP="00FC06DB">
            <w:r>
              <w:rPr>
                <w:lang w:val="en-GB"/>
              </w:rPr>
              <w:t>F4F</w:t>
            </w:r>
          </w:p>
        </w:tc>
        <w:tc>
          <w:tcPr>
            <w:tcW w:w="7826" w:type="dxa"/>
          </w:tcPr>
          <w:p w14:paraId="660108DB" w14:textId="2515DB3D" w:rsidR="005F443B" w:rsidRPr="002D4057" w:rsidRDefault="005F443B" w:rsidP="00FC06DB">
            <w:r>
              <w:rPr>
                <w:lang w:val="en-GB"/>
              </w:rPr>
              <w:t>Fed4FIRE</w:t>
            </w:r>
          </w:p>
        </w:tc>
      </w:tr>
      <w:tr w:rsidR="005F443B" w:rsidRPr="00365653" w14:paraId="170B3869" w14:textId="77777777" w:rsidTr="00365653">
        <w:tc>
          <w:tcPr>
            <w:tcW w:w="1384" w:type="dxa"/>
          </w:tcPr>
          <w:p w14:paraId="171C7B94" w14:textId="52887ADE" w:rsidR="005F443B" w:rsidRPr="002D4057" w:rsidRDefault="005F443B" w:rsidP="00FC06DB">
            <w:r>
              <w:rPr>
                <w:lang w:val="en-GB"/>
              </w:rPr>
              <w:t>XML</w:t>
            </w:r>
          </w:p>
        </w:tc>
        <w:tc>
          <w:tcPr>
            <w:tcW w:w="7826" w:type="dxa"/>
          </w:tcPr>
          <w:p w14:paraId="3ABD9BB5" w14:textId="58DE69F8" w:rsidR="005F443B" w:rsidRPr="002D4057" w:rsidRDefault="005F443B" w:rsidP="00FC06DB">
            <w:proofErr w:type="spellStart"/>
            <w:r>
              <w:rPr>
                <w:lang w:val="en-GB"/>
              </w:rPr>
              <w:t>eXtensible</w:t>
            </w:r>
            <w:proofErr w:type="spellEnd"/>
            <w:r>
              <w:rPr>
                <w:lang w:val="en-GB"/>
              </w:rPr>
              <w:t xml:space="preserve"> </w:t>
            </w:r>
            <w:proofErr w:type="spellStart"/>
            <w:r>
              <w:rPr>
                <w:lang w:val="en-GB"/>
              </w:rPr>
              <w:t>Markup</w:t>
            </w:r>
            <w:proofErr w:type="spellEnd"/>
            <w:r>
              <w:rPr>
                <w:lang w:val="en-GB"/>
              </w:rPr>
              <w:t xml:space="preserve"> Language</w:t>
            </w:r>
          </w:p>
        </w:tc>
      </w:tr>
      <w:tr w:rsidR="005F443B" w:rsidRPr="00365653" w14:paraId="4700BAC5" w14:textId="77777777" w:rsidTr="00365653">
        <w:tc>
          <w:tcPr>
            <w:tcW w:w="1384" w:type="dxa"/>
          </w:tcPr>
          <w:p w14:paraId="247FDCD4" w14:textId="67942855" w:rsidR="005F443B" w:rsidRPr="002D4057" w:rsidRDefault="005F443B" w:rsidP="00FC06DB">
            <w:r>
              <w:rPr>
                <w:lang w:val="en-GB"/>
              </w:rPr>
              <w:t>GS</w:t>
            </w:r>
          </w:p>
        </w:tc>
        <w:tc>
          <w:tcPr>
            <w:tcW w:w="7826" w:type="dxa"/>
          </w:tcPr>
          <w:p w14:paraId="58476BD5" w14:textId="39DC2B88" w:rsidR="005F443B" w:rsidRPr="002D4057" w:rsidRDefault="005F443B" w:rsidP="00FC06DB">
            <w:r>
              <w:rPr>
                <w:lang w:val="en-GB"/>
              </w:rPr>
              <w:t>Ground Station</w:t>
            </w:r>
          </w:p>
        </w:tc>
      </w:tr>
      <w:tr w:rsidR="00696FF5" w:rsidRPr="00365653" w14:paraId="10A1FA0E" w14:textId="77777777" w:rsidTr="00365653">
        <w:tc>
          <w:tcPr>
            <w:tcW w:w="1384" w:type="dxa"/>
          </w:tcPr>
          <w:p w14:paraId="37C1A9AD" w14:textId="3102980B" w:rsidR="00696FF5" w:rsidRDefault="00696FF5" w:rsidP="00FC06DB">
            <w:pPr>
              <w:rPr>
                <w:lang w:val="en-GB"/>
              </w:rPr>
            </w:pPr>
            <w:r>
              <w:rPr>
                <w:lang w:val="en-GB"/>
              </w:rPr>
              <w:t>CSW</w:t>
            </w:r>
          </w:p>
        </w:tc>
        <w:tc>
          <w:tcPr>
            <w:tcW w:w="7826" w:type="dxa"/>
          </w:tcPr>
          <w:p w14:paraId="1B972638" w14:textId="36CE17BC" w:rsidR="00696FF5" w:rsidRDefault="00696FF5" w:rsidP="00FC06DB">
            <w:pPr>
              <w:rPr>
                <w:lang w:val="en-GB"/>
              </w:rPr>
            </w:pPr>
            <w:r>
              <w:rPr>
                <w:lang w:val="en-GB"/>
              </w:rPr>
              <w:t>Web Catalog</w:t>
            </w:r>
            <w:r w:rsidR="00C25127">
              <w:rPr>
                <w:lang w:val="en-GB"/>
              </w:rPr>
              <w:t>ue</w:t>
            </w:r>
            <w:r>
              <w:rPr>
                <w:lang w:val="en-GB"/>
              </w:rPr>
              <w:t xml:space="preserve"> Service</w:t>
            </w:r>
          </w:p>
        </w:tc>
      </w:tr>
    </w:tbl>
    <w:p w14:paraId="4C950598" w14:textId="77777777" w:rsidR="00FC06DB" w:rsidRDefault="00365653" w:rsidP="00FC06DB">
      <w:pPr>
        <w:rPr>
          <w:rFonts w:ascii="Cambria" w:hAnsi="Cambria"/>
          <w:b/>
          <w:sz w:val="28"/>
          <w:szCs w:val="28"/>
        </w:rPr>
      </w:pPr>
      <w:r>
        <w:rPr>
          <w:sz w:val="24"/>
          <w:szCs w:val="24"/>
        </w:rPr>
        <w:br w:type="page"/>
      </w:r>
      <w:r>
        <w:rPr>
          <w:rFonts w:ascii="Cambria" w:hAnsi="Cambria"/>
          <w:b/>
          <w:sz w:val="28"/>
          <w:szCs w:val="28"/>
        </w:rPr>
        <w:lastRenderedPageBreak/>
        <w:t>Table of C</w:t>
      </w:r>
      <w:r w:rsidR="00FC06DB" w:rsidRPr="00FC06DB">
        <w:rPr>
          <w:rFonts w:ascii="Cambria" w:hAnsi="Cambria"/>
          <w:b/>
          <w:sz w:val="28"/>
          <w:szCs w:val="28"/>
        </w:rPr>
        <w:t>ontents</w:t>
      </w:r>
    </w:p>
    <w:p w14:paraId="0C0484B8" w14:textId="77777777" w:rsidR="00030FB7" w:rsidRPr="00FC06DB" w:rsidRDefault="00030FB7" w:rsidP="00FC06DB">
      <w:pPr>
        <w:rPr>
          <w:b/>
        </w:rPr>
      </w:pPr>
    </w:p>
    <w:p w14:paraId="4C2BD798" w14:textId="77777777" w:rsidR="004C471E" w:rsidRDefault="00FC06DB">
      <w:pPr>
        <w:pStyle w:val="TOC1"/>
        <w:tabs>
          <w:tab w:val="left" w:pos="440"/>
          <w:tab w:val="right" w:leader="dot" w:pos="9060"/>
        </w:tabs>
        <w:rPr>
          <w:rFonts w:asciiTheme="minorHAnsi" w:eastAsiaTheme="minorEastAsia" w:hAnsiTheme="minorHAnsi" w:cstheme="minorBidi"/>
          <w:noProof/>
          <w:lang w:val="es-ES" w:eastAsia="es-ES" w:bidi="ar-SA"/>
        </w:rPr>
      </w:pPr>
      <w:r>
        <w:fldChar w:fldCharType="begin"/>
      </w:r>
      <w:r>
        <w:instrText xml:space="preserve"> TOC \o "1-3" \h \z \u </w:instrText>
      </w:r>
      <w:r>
        <w:fldChar w:fldCharType="separate"/>
      </w:r>
      <w:hyperlink w:anchor="_Toc382378080" w:history="1">
        <w:r w:rsidR="004C471E" w:rsidRPr="00065F6C">
          <w:rPr>
            <w:rStyle w:val="Hyperlink"/>
            <w:noProof/>
          </w:rPr>
          <w:t>1</w:t>
        </w:r>
        <w:r w:rsidR="004C471E">
          <w:rPr>
            <w:rFonts w:asciiTheme="minorHAnsi" w:eastAsiaTheme="minorEastAsia" w:hAnsiTheme="minorHAnsi" w:cstheme="minorBidi"/>
            <w:noProof/>
            <w:lang w:val="es-ES" w:eastAsia="es-ES" w:bidi="ar-SA"/>
          </w:rPr>
          <w:tab/>
        </w:r>
        <w:r w:rsidR="004C471E" w:rsidRPr="00065F6C">
          <w:rPr>
            <w:rStyle w:val="Hyperlink"/>
            <w:noProof/>
          </w:rPr>
          <w:t>Introduction</w:t>
        </w:r>
        <w:r w:rsidR="004C471E">
          <w:rPr>
            <w:noProof/>
            <w:webHidden/>
          </w:rPr>
          <w:tab/>
        </w:r>
        <w:r w:rsidR="004C471E">
          <w:rPr>
            <w:noProof/>
            <w:webHidden/>
          </w:rPr>
          <w:fldChar w:fldCharType="begin"/>
        </w:r>
        <w:r w:rsidR="004C471E">
          <w:rPr>
            <w:noProof/>
            <w:webHidden/>
          </w:rPr>
          <w:instrText xml:space="preserve"> PAGEREF _Toc382378080 \h </w:instrText>
        </w:r>
        <w:r w:rsidR="004C471E">
          <w:rPr>
            <w:noProof/>
            <w:webHidden/>
          </w:rPr>
        </w:r>
        <w:r w:rsidR="004C471E">
          <w:rPr>
            <w:noProof/>
            <w:webHidden/>
          </w:rPr>
          <w:fldChar w:fldCharType="separate"/>
        </w:r>
        <w:r w:rsidR="004C471E">
          <w:rPr>
            <w:noProof/>
            <w:webHidden/>
          </w:rPr>
          <w:t>7</w:t>
        </w:r>
        <w:r w:rsidR="004C471E">
          <w:rPr>
            <w:noProof/>
            <w:webHidden/>
          </w:rPr>
          <w:fldChar w:fldCharType="end"/>
        </w:r>
      </w:hyperlink>
    </w:p>
    <w:p w14:paraId="48FAB40A" w14:textId="77777777" w:rsidR="004C471E" w:rsidRDefault="00A83E68">
      <w:pPr>
        <w:pStyle w:val="TOC1"/>
        <w:tabs>
          <w:tab w:val="left" w:pos="440"/>
          <w:tab w:val="right" w:leader="dot" w:pos="9060"/>
        </w:tabs>
        <w:rPr>
          <w:rFonts w:asciiTheme="minorHAnsi" w:eastAsiaTheme="minorEastAsia" w:hAnsiTheme="minorHAnsi" w:cstheme="minorBidi"/>
          <w:noProof/>
          <w:lang w:val="es-ES" w:eastAsia="es-ES" w:bidi="ar-SA"/>
        </w:rPr>
      </w:pPr>
      <w:hyperlink w:anchor="_Toc382378081" w:history="1">
        <w:r w:rsidR="004C471E" w:rsidRPr="00065F6C">
          <w:rPr>
            <w:rStyle w:val="Hyperlink"/>
            <w:noProof/>
          </w:rPr>
          <w:t>2</w:t>
        </w:r>
        <w:r w:rsidR="004C471E">
          <w:rPr>
            <w:rFonts w:asciiTheme="minorHAnsi" w:eastAsiaTheme="minorEastAsia" w:hAnsiTheme="minorHAnsi" w:cstheme="minorBidi"/>
            <w:noProof/>
            <w:lang w:val="es-ES" w:eastAsia="es-ES" w:bidi="ar-SA"/>
          </w:rPr>
          <w:tab/>
        </w:r>
        <w:r w:rsidR="004C471E" w:rsidRPr="00065F6C">
          <w:rPr>
            <w:rStyle w:val="Hyperlink"/>
            <w:noProof/>
          </w:rPr>
          <w:t>Design of the orchestrator</w:t>
        </w:r>
        <w:r w:rsidR="004C471E">
          <w:rPr>
            <w:noProof/>
            <w:webHidden/>
          </w:rPr>
          <w:tab/>
        </w:r>
        <w:r w:rsidR="004C471E">
          <w:rPr>
            <w:noProof/>
            <w:webHidden/>
          </w:rPr>
          <w:fldChar w:fldCharType="begin"/>
        </w:r>
        <w:r w:rsidR="004C471E">
          <w:rPr>
            <w:noProof/>
            <w:webHidden/>
          </w:rPr>
          <w:instrText xml:space="preserve"> PAGEREF _Toc382378081 \h </w:instrText>
        </w:r>
        <w:r w:rsidR="004C471E">
          <w:rPr>
            <w:noProof/>
            <w:webHidden/>
          </w:rPr>
        </w:r>
        <w:r w:rsidR="004C471E">
          <w:rPr>
            <w:noProof/>
            <w:webHidden/>
          </w:rPr>
          <w:fldChar w:fldCharType="separate"/>
        </w:r>
        <w:r w:rsidR="004C471E">
          <w:rPr>
            <w:noProof/>
            <w:webHidden/>
          </w:rPr>
          <w:t>8</w:t>
        </w:r>
        <w:r w:rsidR="004C471E">
          <w:rPr>
            <w:noProof/>
            <w:webHidden/>
          </w:rPr>
          <w:fldChar w:fldCharType="end"/>
        </w:r>
      </w:hyperlink>
    </w:p>
    <w:p w14:paraId="54D9CAF5" w14:textId="77777777" w:rsidR="004C471E" w:rsidRDefault="00A83E68">
      <w:pPr>
        <w:pStyle w:val="TOC2"/>
        <w:tabs>
          <w:tab w:val="left" w:pos="880"/>
          <w:tab w:val="right" w:leader="dot" w:pos="9060"/>
        </w:tabs>
        <w:rPr>
          <w:rFonts w:asciiTheme="minorHAnsi" w:eastAsiaTheme="minorEastAsia" w:hAnsiTheme="minorHAnsi" w:cstheme="minorBidi"/>
          <w:noProof/>
          <w:lang w:val="es-ES" w:eastAsia="es-ES" w:bidi="ar-SA"/>
        </w:rPr>
      </w:pPr>
      <w:hyperlink w:anchor="_Toc382378082" w:history="1">
        <w:r w:rsidR="004C471E" w:rsidRPr="00065F6C">
          <w:rPr>
            <w:rStyle w:val="Hyperlink"/>
            <w:noProof/>
          </w:rPr>
          <w:t>2.1</w:t>
        </w:r>
        <w:r w:rsidR="004C471E">
          <w:rPr>
            <w:rFonts w:asciiTheme="minorHAnsi" w:eastAsiaTheme="minorEastAsia" w:hAnsiTheme="minorHAnsi" w:cstheme="minorBidi"/>
            <w:noProof/>
            <w:lang w:val="es-ES" w:eastAsia="es-ES" w:bidi="ar-SA"/>
          </w:rPr>
          <w:tab/>
        </w:r>
        <w:r w:rsidR="004C471E" w:rsidRPr="00065F6C">
          <w:rPr>
            <w:rStyle w:val="Hyperlink"/>
            <w:noProof/>
          </w:rPr>
          <w:t>Functionality of the orchestrator</w:t>
        </w:r>
        <w:r w:rsidR="004C471E">
          <w:rPr>
            <w:noProof/>
            <w:webHidden/>
          </w:rPr>
          <w:tab/>
        </w:r>
        <w:r w:rsidR="004C471E">
          <w:rPr>
            <w:noProof/>
            <w:webHidden/>
          </w:rPr>
          <w:fldChar w:fldCharType="begin"/>
        </w:r>
        <w:r w:rsidR="004C471E">
          <w:rPr>
            <w:noProof/>
            <w:webHidden/>
          </w:rPr>
          <w:instrText xml:space="preserve"> PAGEREF _Toc382378082 \h </w:instrText>
        </w:r>
        <w:r w:rsidR="004C471E">
          <w:rPr>
            <w:noProof/>
            <w:webHidden/>
          </w:rPr>
        </w:r>
        <w:r w:rsidR="004C471E">
          <w:rPr>
            <w:noProof/>
            <w:webHidden/>
          </w:rPr>
          <w:fldChar w:fldCharType="separate"/>
        </w:r>
        <w:r w:rsidR="004C471E">
          <w:rPr>
            <w:noProof/>
            <w:webHidden/>
          </w:rPr>
          <w:t>8</w:t>
        </w:r>
        <w:r w:rsidR="004C471E">
          <w:rPr>
            <w:noProof/>
            <w:webHidden/>
          </w:rPr>
          <w:fldChar w:fldCharType="end"/>
        </w:r>
      </w:hyperlink>
    </w:p>
    <w:p w14:paraId="424C055A" w14:textId="77777777" w:rsidR="004C471E" w:rsidRDefault="00A83E68">
      <w:pPr>
        <w:pStyle w:val="TOC2"/>
        <w:tabs>
          <w:tab w:val="left" w:pos="880"/>
          <w:tab w:val="right" w:leader="dot" w:pos="9060"/>
        </w:tabs>
        <w:rPr>
          <w:rFonts w:asciiTheme="minorHAnsi" w:eastAsiaTheme="minorEastAsia" w:hAnsiTheme="minorHAnsi" w:cstheme="minorBidi"/>
          <w:noProof/>
          <w:lang w:val="es-ES" w:eastAsia="es-ES" w:bidi="ar-SA"/>
        </w:rPr>
      </w:pPr>
      <w:hyperlink w:anchor="_Toc382378083" w:history="1">
        <w:r w:rsidR="004C471E" w:rsidRPr="00065F6C">
          <w:rPr>
            <w:rStyle w:val="Hyperlink"/>
            <w:noProof/>
          </w:rPr>
          <w:t>2.2</w:t>
        </w:r>
        <w:r w:rsidR="004C471E">
          <w:rPr>
            <w:rFonts w:asciiTheme="minorHAnsi" w:eastAsiaTheme="minorEastAsia" w:hAnsiTheme="minorHAnsi" w:cstheme="minorBidi"/>
            <w:noProof/>
            <w:lang w:val="es-ES" w:eastAsia="es-ES" w:bidi="ar-SA"/>
          </w:rPr>
          <w:tab/>
        </w:r>
        <w:r w:rsidR="004C471E" w:rsidRPr="00065F6C">
          <w:rPr>
            <w:rStyle w:val="Hyperlink"/>
            <w:noProof/>
          </w:rPr>
          <w:t>Interactions of the Orchestrator with the other modules of the GEO-Cloud architecture</w:t>
        </w:r>
        <w:r w:rsidR="004C471E">
          <w:rPr>
            <w:noProof/>
            <w:webHidden/>
          </w:rPr>
          <w:tab/>
        </w:r>
        <w:r w:rsidR="004C471E">
          <w:rPr>
            <w:noProof/>
            <w:webHidden/>
          </w:rPr>
          <w:fldChar w:fldCharType="begin"/>
        </w:r>
        <w:r w:rsidR="004C471E">
          <w:rPr>
            <w:noProof/>
            <w:webHidden/>
          </w:rPr>
          <w:instrText xml:space="preserve"> PAGEREF _Toc382378083 \h </w:instrText>
        </w:r>
        <w:r w:rsidR="004C471E">
          <w:rPr>
            <w:noProof/>
            <w:webHidden/>
          </w:rPr>
        </w:r>
        <w:r w:rsidR="004C471E">
          <w:rPr>
            <w:noProof/>
            <w:webHidden/>
          </w:rPr>
          <w:fldChar w:fldCharType="separate"/>
        </w:r>
        <w:r w:rsidR="004C471E">
          <w:rPr>
            <w:noProof/>
            <w:webHidden/>
          </w:rPr>
          <w:t>8</w:t>
        </w:r>
        <w:r w:rsidR="004C471E">
          <w:rPr>
            <w:noProof/>
            <w:webHidden/>
          </w:rPr>
          <w:fldChar w:fldCharType="end"/>
        </w:r>
      </w:hyperlink>
    </w:p>
    <w:p w14:paraId="79761A32" w14:textId="77777777" w:rsidR="004C471E" w:rsidRDefault="00A83E68">
      <w:pPr>
        <w:pStyle w:val="TOC2"/>
        <w:tabs>
          <w:tab w:val="left" w:pos="880"/>
          <w:tab w:val="right" w:leader="dot" w:pos="9060"/>
        </w:tabs>
        <w:rPr>
          <w:rFonts w:asciiTheme="minorHAnsi" w:eastAsiaTheme="minorEastAsia" w:hAnsiTheme="minorHAnsi" w:cstheme="minorBidi"/>
          <w:noProof/>
          <w:lang w:val="es-ES" w:eastAsia="es-ES" w:bidi="ar-SA"/>
        </w:rPr>
      </w:pPr>
      <w:hyperlink w:anchor="_Toc382378084" w:history="1">
        <w:r w:rsidR="004C471E" w:rsidRPr="00065F6C">
          <w:rPr>
            <w:rStyle w:val="Hyperlink"/>
            <w:noProof/>
          </w:rPr>
          <w:t>2.3</w:t>
        </w:r>
        <w:r w:rsidR="004C471E">
          <w:rPr>
            <w:rFonts w:asciiTheme="minorHAnsi" w:eastAsiaTheme="minorEastAsia" w:hAnsiTheme="minorHAnsi" w:cstheme="minorBidi"/>
            <w:noProof/>
            <w:lang w:val="es-ES" w:eastAsia="es-ES" w:bidi="ar-SA"/>
          </w:rPr>
          <w:tab/>
        </w:r>
        <w:r w:rsidR="004C471E" w:rsidRPr="00065F6C">
          <w:rPr>
            <w:rStyle w:val="Hyperlink"/>
            <w:noProof/>
          </w:rPr>
          <w:t>Orchestrator’s working flow</w:t>
        </w:r>
        <w:r w:rsidR="004C471E">
          <w:rPr>
            <w:noProof/>
            <w:webHidden/>
          </w:rPr>
          <w:tab/>
        </w:r>
        <w:r w:rsidR="004C471E">
          <w:rPr>
            <w:noProof/>
            <w:webHidden/>
          </w:rPr>
          <w:fldChar w:fldCharType="begin"/>
        </w:r>
        <w:r w:rsidR="004C471E">
          <w:rPr>
            <w:noProof/>
            <w:webHidden/>
          </w:rPr>
          <w:instrText xml:space="preserve"> PAGEREF _Toc382378084 \h </w:instrText>
        </w:r>
        <w:r w:rsidR="004C471E">
          <w:rPr>
            <w:noProof/>
            <w:webHidden/>
          </w:rPr>
        </w:r>
        <w:r w:rsidR="004C471E">
          <w:rPr>
            <w:noProof/>
            <w:webHidden/>
          </w:rPr>
          <w:fldChar w:fldCharType="separate"/>
        </w:r>
        <w:r w:rsidR="004C471E">
          <w:rPr>
            <w:noProof/>
            <w:webHidden/>
          </w:rPr>
          <w:t>9</w:t>
        </w:r>
        <w:r w:rsidR="004C471E">
          <w:rPr>
            <w:noProof/>
            <w:webHidden/>
          </w:rPr>
          <w:fldChar w:fldCharType="end"/>
        </w:r>
      </w:hyperlink>
    </w:p>
    <w:p w14:paraId="42D7DB76" w14:textId="77777777" w:rsidR="004C471E" w:rsidRDefault="00A83E68">
      <w:pPr>
        <w:pStyle w:val="TOC2"/>
        <w:tabs>
          <w:tab w:val="left" w:pos="880"/>
          <w:tab w:val="right" w:leader="dot" w:pos="9060"/>
        </w:tabs>
        <w:rPr>
          <w:rFonts w:asciiTheme="minorHAnsi" w:eastAsiaTheme="minorEastAsia" w:hAnsiTheme="minorHAnsi" w:cstheme="minorBidi"/>
          <w:noProof/>
          <w:lang w:val="es-ES" w:eastAsia="es-ES" w:bidi="ar-SA"/>
        </w:rPr>
      </w:pPr>
      <w:hyperlink w:anchor="_Toc382378085" w:history="1">
        <w:r w:rsidR="004C471E" w:rsidRPr="00065F6C">
          <w:rPr>
            <w:rStyle w:val="Hyperlink"/>
            <w:noProof/>
          </w:rPr>
          <w:t>2.4</w:t>
        </w:r>
        <w:r w:rsidR="004C471E">
          <w:rPr>
            <w:rFonts w:asciiTheme="minorHAnsi" w:eastAsiaTheme="minorEastAsia" w:hAnsiTheme="minorHAnsi" w:cstheme="minorBidi"/>
            <w:noProof/>
            <w:lang w:val="es-ES" w:eastAsia="es-ES" w:bidi="ar-SA"/>
          </w:rPr>
          <w:tab/>
        </w:r>
        <w:r w:rsidR="004C471E" w:rsidRPr="00065F6C">
          <w:rPr>
            <w:rStyle w:val="Hyperlink"/>
            <w:noProof/>
          </w:rPr>
          <w:t>Interfaces of the Orchestrator</w:t>
        </w:r>
        <w:r w:rsidR="004C471E">
          <w:rPr>
            <w:noProof/>
            <w:webHidden/>
          </w:rPr>
          <w:tab/>
        </w:r>
        <w:r w:rsidR="004C471E">
          <w:rPr>
            <w:noProof/>
            <w:webHidden/>
          </w:rPr>
          <w:fldChar w:fldCharType="begin"/>
        </w:r>
        <w:r w:rsidR="004C471E">
          <w:rPr>
            <w:noProof/>
            <w:webHidden/>
          </w:rPr>
          <w:instrText xml:space="preserve"> PAGEREF _Toc382378085 \h </w:instrText>
        </w:r>
        <w:r w:rsidR="004C471E">
          <w:rPr>
            <w:noProof/>
            <w:webHidden/>
          </w:rPr>
        </w:r>
        <w:r w:rsidR="004C471E">
          <w:rPr>
            <w:noProof/>
            <w:webHidden/>
          </w:rPr>
          <w:fldChar w:fldCharType="separate"/>
        </w:r>
        <w:r w:rsidR="004C471E">
          <w:rPr>
            <w:noProof/>
            <w:webHidden/>
          </w:rPr>
          <w:t>10</w:t>
        </w:r>
        <w:r w:rsidR="004C471E">
          <w:rPr>
            <w:noProof/>
            <w:webHidden/>
          </w:rPr>
          <w:fldChar w:fldCharType="end"/>
        </w:r>
      </w:hyperlink>
    </w:p>
    <w:p w14:paraId="6E0B1BE6" w14:textId="77777777" w:rsidR="004C471E" w:rsidRDefault="00A83E68">
      <w:pPr>
        <w:pStyle w:val="TOC3"/>
        <w:tabs>
          <w:tab w:val="left" w:pos="1320"/>
          <w:tab w:val="right" w:leader="dot" w:pos="9060"/>
        </w:tabs>
        <w:rPr>
          <w:rFonts w:asciiTheme="minorHAnsi" w:eastAsiaTheme="minorEastAsia" w:hAnsiTheme="minorHAnsi" w:cstheme="minorBidi"/>
          <w:noProof/>
          <w:lang w:val="es-ES" w:eastAsia="es-ES" w:bidi="ar-SA"/>
        </w:rPr>
      </w:pPr>
      <w:hyperlink w:anchor="_Toc382378086" w:history="1">
        <w:r w:rsidR="004C471E" w:rsidRPr="00065F6C">
          <w:rPr>
            <w:rStyle w:val="Hyperlink"/>
            <w:noProof/>
          </w:rPr>
          <w:t>2.4.1</w:t>
        </w:r>
        <w:r w:rsidR="004C471E">
          <w:rPr>
            <w:rFonts w:asciiTheme="minorHAnsi" w:eastAsiaTheme="minorEastAsia" w:hAnsiTheme="minorHAnsi" w:cstheme="minorBidi"/>
            <w:noProof/>
            <w:lang w:val="es-ES" w:eastAsia="es-ES" w:bidi="ar-SA"/>
          </w:rPr>
          <w:tab/>
        </w:r>
        <w:r w:rsidR="004C471E" w:rsidRPr="00065F6C">
          <w:rPr>
            <w:rStyle w:val="Hyperlink"/>
            <w:noProof/>
          </w:rPr>
          <w:t>Interfaces with the Ground Stations implemented in Virtual Wall</w:t>
        </w:r>
        <w:r w:rsidR="004C471E">
          <w:rPr>
            <w:noProof/>
            <w:webHidden/>
          </w:rPr>
          <w:tab/>
        </w:r>
        <w:r w:rsidR="004C471E">
          <w:rPr>
            <w:noProof/>
            <w:webHidden/>
          </w:rPr>
          <w:fldChar w:fldCharType="begin"/>
        </w:r>
        <w:r w:rsidR="004C471E">
          <w:rPr>
            <w:noProof/>
            <w:webHidden/>
          </w:rPr>
          <w:instrText xml:space="preserve"> PAGEREF _Toc382378086 \h </w:instrText>
        </w:r>
        <w:r w:rsidR="004C471E">
          <w:rPr>
            <w:noProof/>
            <w:webHidden/>
          </w:rPr>
        </w:r>
        <w:r w:rsidR="004C471E">
          <w:rPr>
            <w:noProof/>
            <w:webHidden/>
          </w:rPr>
          <w:fldChar w:fldCharType="separate"/>
        </w:r>
        <w:r w:rsidR="004C471E">
          <w:rPr>
            <w:noProof/>
            <w:webHidden/>
          </w:rPr>
          <w:t>10</w:t>
        </w:r>
        <w:r w:rsidR="004C471E">
          <w:rPr>
            <w:noProof/>
            <w:webHidden/>
          </w:rPr>
          <w:fldChar w:fldCharType="end"/>
        </w:r>
      </w:hyperlink>
    </w:p>
    <w:p w14:paraId="3B3A452F" w14:textId="77777777" w:rsidR="004C471E" w:rsidRDefault="00A83E68">
      <w:pPr>
        <w:pStyle w:val="TOC3"/>
        <w:tabs>
          <w:tab w:val="left" w:pos="1320"/>
          <w:tab w:val="right" w:leader="dot" w:pos="9060"/>
        </w:tabs>
        <w:rPr>
          <w:rFonts w:asciiTheme="minorHAnsi" w:eastAsiaTheme="minorEastAsia" w:hAnsiTheme="minorHAnsi" w:cstheme="minorBidi"/>
          <w:noProof/>
          <w:lang w:val="es-ES" w:eastAsia="es-ES" w:bidi="ar-SA"/>
        </w:rPr>
      </w:pPr>
      <w:hyperlink w:anchor="_Toc382378087" w:history="1">
        <w:r w:rsidR="004C471E" w:rsidRPr="00065F6C">
          <w:rPr>
            <w:rStyle w:val="Hyperlink"/>
            <w:noProof/>
          </w:rPr>
          <w:t>2.4.2</w:t>
        </w:r>
        <w:r w:rsidR="004C471E">
          <w:rPr>
            <w:rFonts w:asciiTheme="minorHAnsi" w:eastAsiaTheme="minorEastAsia" w:hAnsiTheme="minorHAnsi" w:cstheme="minorBidi"/>
            <w:noProof/>
            <w:lang w:val="es-ES" w:eastAsia="es-ES" w:bidi="ar-SA"/>
          </w:rPr>
          <w:tab/>
        </w:r>
        <w:r w:rsidR="004C471E" w:rsidRPr="00065F6C">
          <w:rPr>
            <w:rStyle w:val="Hyperlink"/>
            <w:noProof/>
          </w:rPr>
          <w:t>Interfaces with the Product Processors</w:t>
        </w:r>
        <w:r w:rsidR="004C471E">
          <w:rPr>
            <w:noProof/>
            <w:webHidden/>
          </w:rPr>
          <w:tab/>
        </w:r>
        <w:r w:rsidR="004C471E">
          <w:rPr>
            <w:noProof/>
            <w:webHidden/>
          </w:rPr>
          <w:fldChar w:fldCharType="begin"/>
        </w:r>
        <w:r w:rsidR="004C471E">
          <w:rPr>
            <w:noProof/>
            <w:webHidden/>
          </w:rPr>
          <w:instrText xml:space="preserve"> PAGEREF _Toc382378087 \h </w:instrText>
        </w:r>
        <w:r w:rsidR="004C471E">
          <w:rPr>
            <w:noProof/>
            <w:webHidden/>
          </w:rPr>
        </w:r>
        <w:r w:rsidR="004C471E">
          <w:rPr>
            <w:noProof/>
            <w:webHidden/>
          </w:rPr>
          <w:fldChar w:fldCharType="separate"/>
        </w:r>
        <w:r w:rsidR="004C471E">
          <w:rPr>
            <w:noProof/>
            <w:webHidden/>
          </w:rPr>
          <w:t>11</w:t>
        </w:r>
        <w:r w:rsidR="004C471E">
          <w:rPr>
            <w:noProof/>
            <w:webHidden/>
          </w:rPr>
          <w:fldChar w:fldCharType="end"/>
        </w:r>
      </w:hyperlink>
    </w:p>
    <w:p w14:paraId="457CF504" w14:textId="77777777" w:rsidR="004C471E" w:rsidRDefault="00A83E68">
      <w:pPr>
        <w:pStyle w:val="TOC3"/>
        <w:tabs>
          <w:tab w:val="left" w:pos="1320"/>
          <w:tab w:val="right" w:leader="dot" w:pos="9060"/>
        </w:tabs>
        <w:rPr>
          <w:rFonts w:asciiTheme="minorHAnsi" w:eastAsiaTheme="minorEastAsia" w:hAnsiTheme="minorHAnsi" w:cstheme="minorBidi"/>
          <w:noProof/>
          <w:lang w:val="es-ES" w:eastAsia="es-ES" w:bidi="ar-SA"/>
        </w:rPr>
      </w:pPr>
      <w:hyperlink w:anchor="_Toc382378088" w:history="1">
        <w:r w:rsidR="004C471E" w:rsidRPr="00065F6C">
          <w:rPr>
            <w:rStyle w:val="Hyperlink"/>
            <w:noProof/>
          </w:rPr>
          <w:t>2.4.3</w:t>
        </w:r>
        <w:r w:rsidR="004C471E">
          <w:rPr>
            <w:rFonts w:asciiTheme="minorHAnsi" w:eastAsiaTheme="minorEastAsia" w:hAnsiTheme="minorHAnsi" w:cstheme="minorBidi"/>
            <w:noProof/>
            <w:lang w:val="es-ES" w:eastAsia="es-ES" w:bidi="ar-SA"/>
          </w:rPr>
          <w:tab/>
        </w:r>
        <w:r w:rsidR="004C471E" w:rsidRPr="00065F6C">
          <w:rPr>
            <w:rStyle w:val="Hyperlink"/>
            <w:noProof/>
          </w:rPr>
          <w:t>Interfaces with the Archive and Catalogue</w:t>
        </w:r>
        <w:r w:rsidR="004C471E">
          <w:rPr>
            <w:noProof/>
            <w:webHidden/>
          </w:rPr>
          <w:tab/>
        </w:r>
        <w:r w:rsidR="004C471E">
          <w:rPr>
            <w:noProof/>
            <w:webHidden/>
          </w:rPr>
          <w:fldChar w:fldCharType="begin"/>
        </w:r>
        <w:r w:rsidR="004C471E">
          <w:rPr>
            <w:noProof/>
            <w:webHidden/>
          </w:rPr>
          <w:instrText xml:space="preserve"> PAGEREF _Toc382378088 \h </w:instrText>
        </w:r>
        <w:r w:rsidR="004C471E">
          <w:rPr>
            <w:noProof/>
            <w:webHidden/>
          </w:rPr>
        </w:r>
        <w:r w:rsidR="004C471E">
          <w:rPr>
            <w:noProof/>
            <w:webHidden/>
          </w:rPr>
          <w:fldChar w:fldCharType="separate"/>
        </w:r>
        <w:r w:rsidR="004C471E">
          <w:rPr>
            <w:noProof/>
            <w:webHidden/>
          </w:rPr>
          <w:t>12</w:t>
        </w:r>
        <w:r w:rsidR="004C471E">
          <w:rPr>
            <w:noProof/>
            <w:webHidden/>
          </w:rPr>
          <w:fldChar w:fldCharType="end"/>
        </w:r>
      </w:hyperlink>
    </w:p>
    <w:p w14:paraId="65D0653B" w14:textId="77777777" w:rsidR="004C471E" w:rsidRDefault="00A83E68">
      <w:pPr>
        <w:pStyle w:val="TOC1"/>
        <w:tabs>
          <w:tab w:val="left" w:pos="440"/>
          <w:tab w:val="right" w:leader="dot" w:pos="9060"/>
        </w:tabs>
        <w:rPr>
          <w:rFonts w:asciiTheme="minorHAnsi" w:eastAsiaTheme="minorEastAsia" w:hAnsiTheme="minorHAnsi" w:cstheme="minorBidi"/>
          <w:noProof/>
          <w:lang w:val="es-ES" w:eastAsia="es-ES" w:bidi="ar-SA"/>
        </w:rPr>
      </w:pPr>
      <w:hyperlink w:anchor="_Toc382378089" w:history="1">
        <w:r w:rsidR="004C471E" w:rsidRPr="00065F6C">
          <w:rPr>
            <w:rStyle w:val="Hyperlink"/>
            <w:noProof/>
          </w:rPr>
          <w:t>1</w:t>
        </w:r>
        <w:r w:rsidR="004C471E">
          <w:rPr>
            <w:rFonts w:asciiTheme="minorHAnsi" w:eastAsiaTheme="minorEastAsia" w:hAnsiTheme="minorHAnsi" w:cstheme="minorBidi"/>
            <w:noProof/>
            <w:lang w:val="es-ES" w:eastAsia="es-ES" w:bidi="ar-SA"/>
          </w:rPr>
          <w:tab/>
        </w:r>
        <w:r w:rsidR="004C471E" w:rsidRPr="00065F6C">
          <w:rPr>
            <w:rStyle w:val="Hyperlink"/>
            <w:noProof/>
          </w:rPr>
          <w:t>Detailed Design of the orchestrator</w:t>
        </w:r>
        <w:r w:rsidR="004C471E">
          <w:rPr>
            <w:noProof/>
            <w:webHidden/>
          </w:rPr>
          <w:tab/>
        </w:r>
        <w:r w:rsidR="004C471E">
          <w:rPr>
            <w:noProof/>
            <w:webHidden/>
          </w:rPr>
          <w:fldChar w:fldCharType="begin"/>
        </w:r>
        <w:r w:rsidR="004C471E">
          <w:rPr>
            <w:noProof/>
            <w:webHidden/>
          </w:rPr>
          <w:instrText xml:space="preserve"> PAGEREF _Toc382378089 \h </w:instrText>
        </w:r>
        <w:r w:rsidR="004C471E">
          <w:rPr>
            <w:noProof/>
            <w:webHidden/>
          </w:rPr>
        </w:r>
        <w:r w:rsidR="004C471E">
          <w:rPr>
            <w:noProof/>
            <w:webHidden/>
          </w:rPr>
          <w:fldChar w:fldCharType="separate"/>
        </w:r>
        <w:r w:rsidR="004C471E">
          <w:rPr>
            <w:noProof/>
            <w:webHidden/>
          </w:rPr>
          <w:t>14</w:t>
        </w:r>
        <w:r w:rsidR="004C471E">
          <w:rPr>
            <w:noProof/>
            <w:webHidden/>
          </w:rPr>
          <w:fldChar w:fldCharType="end"/>
        </w:r>
      </w:hyperlink>
    </w:p>
    <w:p w14:paraId="06C86CEB" w14:textId="77777777" w:rsidR="004C471E" w:rsidRDefault="00A83E68">
      <w:pPr>
        <w:pStyle w:val="TOC2"/>
        <w:tabs>
          <w:tab w:val="left" w:pos="880"/>
          <w:tab w:val="right" w:leader="dot" w:pos="9060"/>
        </w:tabs>
        <w:rPr>
          <w:rFonts w:asciiTheme="minorHAnsi" w:eastAsiaTheme="minorEastAsia" w:hAnsiTheme="minorHAnsi" w:cstheme="minorBidi"/>
          <w:noProof/>
          <w:lang w:val="es-ES" w:eastAsia="es-ES" w:bidi="ar-SA"/>
        </w:rPr>
      </w:pPr>
      <w:hyperlink w:anchor="_Toc382378090" w:history="1">
        <w:r w:rsidR="004C471E" w:rsidRPr="00065F6C">
          <w:rPr>
            <w:rStyle w:val="Hyperlink"/>
            <w:noProof/>
          </w:rPr>
          <w:t>1.1</w:t>
        </w:r>
        <w:r w:rsidR="004C471E">
          <w:rPr>
            <w:rFonts w:asciiTheme="minorHAnsi" w:eastAsiaTheme="minorEastAsia" w:hAnsiTheme="minorHAnsi" w:cstheme="minorBidi"/>
            <w:noProof/>
            <w:lang w:val="es-ES" w:eastAsia="es-ES" w:bidi="ar-SA"/>
          </w:rPr>
          <w:tab/>
        </w:r>
        <w:r w:rsidR="004C471E" w:rsidRPr="00065F6C">
          <w:rPr>
            <w:rStyle w:val="Hyperlink"/>
            <w:noProof/>
          </w:rPr>
          <w:t>Use Cases</w:t>
        </w:r>
        <w:r w:rsidR="004C471E">
          <w:rPr>
            <w:noProof/>
            <w:webHidden/>
          </w:rPr>
          <w:tab/>
        </w:r>
        <w:r w:rsidR="004C471E">
          <w:rPr>
            <w:noProof/>
            <w:webHidden/>
          </w:rPr>
          <w:fldChar w:fldCharType="begin"/>
        </w:r>
        <w:r w:rsidR="004C471E">
          <w:rPr>
            <w:noProof/>
            <w:webHidden/>
          </w:rPr>
          <w:instrText xml:space="preserve"> PAGEREF _Toc382378090 \h </w:instrText>
        </w:r>
        <w:r w:rsidR="004C471E">
          <w:rPr>
            <w:noProof/>
            <w:webHidden/>
          </w:rPr>
        </w:r>
        <w:r w:rsidR="004C471E">
          <w:rPr>
            <w:noProof/>
            <w:webHidden/>
          </w:rPr>
          <w:fldChar w:fldCharType="separate"/>
        </w:r>
        <w:r w:rsidR="004C471E">
          <w:rPr>
            <w:noProof/>
            <w:webHidden/>
          </w:rPr>
          <w:t>14</w:t>
        </w:r>
        <w:r w:rsidR="004C471E">
          <w:rPr>
            <w:noProof/>
            <w:webHidden/>
          </w:rPr>
          <w:fldChar w:fldCharType="end"/>
        </w:r>
      </w:hyperlink>
    </w:p>
    <w:p w14:paraId="520716BD" w14:textId="77777777" w:rsidR="004C471E" w:rsidRDefault="00A83E68">
      <w:pPr>
        <w:pStyle w:val="TOC2"/>
        <w:tabs>
          <w:tab w:val="left" w:pos="880"/>
          <w:tab w:val="right" w:leader="dot" w:pos="9060"/>
        </w:tabs>
        <w:rPr>
          <w:rFonts w:asciiTheme="minorHAnsi" w:eastAsiaTheme="minorEastAsia" w:hAnsiTheme="minorHAnsi" w:cstheme="minorBidi"/>
          <w:noProof/>
          <w:lang w:val="es-ES" w:eastAsia="es-ES" w:bidi="ar-SA"/>
        </w:rPr>
      </w:pPr>
      <w:hyperlink w:anchor="_Toc382378091" w:history="1">
        <w:r w:rsidR="004C471E" w:rsidRPr="00065F6C">
          <w:rPr>
            <w:rStyle w:val="Hyperlink"/>
            <w:noProof/>
          </w:rPr>
          <w:t>1.2</w:t>
        </w:r>
        <w:r w:rsidR="004C471E">
          <w:rPr>
            <w:rFonts w:asciiTheme="minorHAnsi" w:eastAsiaTheme="minorEastAsia" w:hAnsiTheme="minorHAnsi" w:cstheme="minorBidi"/>
            <w:noProof/>
            <w:lang w:val="es-ES" w:eastAsia="es-ES" w:bidi="ar-SA"/>
          </w:rPr>
          <w:tab/>
        </w:r>
        <w:r w:rsidR="004C471E" w:rsidRPr="00065F6C">
          <w:rPr>
            <w:rStyle w:val="Hyperlink"/>
            <w:noProof/>
          </w:rPr>
          <w:t>Architecture of the Orchestrator</w:t>
        </w:r>
        <w:r w:rsidR="004C471E">
          <w:rPr>
            <w:noProof/>
            <w:webHidden/>
          </w:rPr>
          <w:tab/>
        </w:r>
        <w:r w:rsidR="004C471E">
          <w:rPr>
            <w:noProof/>
            <w:webHidden/>
          </w:rPr>
          <w:fldChar w:fldCharType="begin"/>
        </w:r>
        <w:r w:rsidR="004C471E">
          <w:rPr>
            <w:noProof/>
            <w:webHidden/>
          </w:rPr>
          <w:instrText xml:space="preserve"> PAGEREF _Toc382378091 \h </w:instrText>
        </w:r>
        <w:r w:rsidR="004C471E">
          <w:rPr>
            <w:noProof/>
            <w:webHidden/>
          </w:rPr>
        </w:r>
        <w:r w:rsidR="004C471E">
          <w:rPr>
            <w:noProof/>
            <w:webHidden/>
          </w:rPr>
          <w:fldChar w:fldCharType="separate"/>
        </w:r>
        <w:r w:rsidR="004C471E">
          <w:rPr>
            <w:noProof/>
            <w:webHidden/>
          </w:rPr>
          <w:t>15</w:t>
        </w:r>
        <w:r w:rsidR="004C471E">
          <w:rPr>
            <w:noProof/>
            <w:webHidden/>
          </w:rPr>
          <w:fldChar w:fldCharType="end"/>
        </w:r>
      </w:hyperlink>
    </w:p>
    <w:p w14:paraId="7500204E" w14:textId="77777777" w:rsidR="004C471E" w:rsidRDefault="00A83E68">
      <w:pPr>
        <w:pStyle w:val="TOC2"/>
        <w:tabs>
          <w:tab w:val="left" w:pos="880"/>
          <w:tab w:val="right" w:leader="dot" w:pos="9060"/>
        </w:tabs>
        <w:rPr>
          <w:rFonts w:asciiTheme="minorHAnsi" w:eastAsiaTheme="minorEastAsia" w:hAnsiTheme="minorHAnsi" w:cstheme="minorBidi"/>
          <w:noProof/>
          <w:lang w:val="es-ES" w:eastAsia="es-ES" w:bidi="ar-SA"/>
        </w:rPr>
      </w:pPr>
      <w:hyperlink w:anchor="_Toc382378092" w:history="1">
        <w:r w:rsidR="004C471E" w:rsidRPr="00065F6C">
          <w:rPr>
            <w:rStyle w:val="Hyperlink"/>
            <w:noProof/>
          </w:rPr>
          <w:t>1.3</w:t>
        </w:r>
        <w:r w:rsidR="004C471E">
          <w:rPr>
            <w:rFonts w:asciiTheme="minorHAnsi" w:eastAsiaTheme="minorEastAsia" w:hAnsiTheme="minorHAnsi" w:cstheme="minorBidi"/>
            <w:noProof/>
            <w:lang w:val="es-ES" w:eastAsia="es-ES" w:bidi="ar-SA"/>
          </w:rPr>
          <w:tab/>
        </w:r>
        <w:r w:rsidR="004C471E" w:rsidRPr="00065F6C">
          <w:rPr>
            <w:rStyle w:val="Hyperlink"/>
            <w:noProof/>
          </w:rPr>
          <w:t>Flow Diagrams</w:t>
        </w:r>
        <w:r w:rsidR="004C471E">
          <w:rPr>
            <w:noProof/>
            <w:webHidden/>
          </w:rPr>
          <w:tab/>
        </w:r>
        <w:r w:rsidR="004C471E">
          <w:rPr>
            <w:noProof/>
            <w:webHidden/>
          </w:rPr>
          <w:fldChar w:fldCharType="begin"/>
        </w:r>
        <w:r w:rsidR="004C471E">
          <w:rPr>
            <w:noProof/>
            <w:webHidden/>
          </w:rPr>
          <w:instrText xml:space="preserve"> PAGEREF _Toc382378092 \h </w:instrText>
        </w:r>
        <w:r w:rsidR="004C471E">
          <w:rPr>
            <w:noProof/>
            <w:webHidden/>
          </w:rPr>
        </w:r>
        <w:r w:rsidR="004C471E">
          <w:rPr>
            <w:noProof/>
            <w:webHidden/>
          </w:rPr>
          <w:fldChar w:fldCharType="separate"/>
        </w:r>
        <w:r w:rsidR="004C471E">
          <w:rPr>
            <w:noProof/>
            <w:webHidden/>
          </w:rPr>
          <w:t>17</w:t>
        </w:r>
        <w:r w:rsidR="004C471E">
          <w:rPr>
            <w:noProof/>
            <w:webHidden/>
          </w:rPr>
          <w:fldChar w:fldCharType="end"/>
        </w:r>
      </w:hyperlink>
    </w:p>
    <w:p w14:paraId="20E453C3" w14:textId="77777777" w:rsidR="004C471E" w:rsidRDefault="00A83E68">
      <w:pPr>
        <w:pStyle w:val="TOC2"/>
        <w:tabs>
          <w:tab w:val="left" w:pos="1100"/>
          <w:tab w:val="right" w:leader="dot" w:pos="9060"/>
        </w:tabs>
        <w:rPr>
          <w:rFonts w:asciiTheme="minorHAnsi" w:eastAsiaTheme="minorEastAsia" w:hAnsiTheme="minorHAnsi" w:cstheme="minorBidi"/>
          <w:noProof/>
          <w:lang w:val="es-ES" w:eastAsia="es-ES" w:bidi="ar-SA"/>
        </w:rPr>
      </w:pPr>
      <w:hyperlink w:anchor="_Toc382378093" w:history="1">
        <w:r w:rsidR="004C471E" w:rsidRPr="00065F6C">
          <w:rPr>
            <w:rStyle w:val="Hyperlink"/>
            <w:noProof/>
          </w:rPr>
          <w:t>1.3.1</w:t>
        </w:r>
        <w:r w:rsidR="004C471E">
          <w:rPr>
            <w:rFonts w:asciiTheme="minorHAnsi" w:eastAsiaTheme="minorEastAsia" w:hAnsiTheme="minorHAnsi" w:cstheme="minorBidi"/>
            <w:noProof/>
            <w:lang w:val="es-ES" w:eastAsia="es-ES" w:bidi="ar-SA"/>
          </w:rPr>
          <w:tab/>
        </w:r>
        <w:r w:rsidR="004C471E" w:rsidRPr="00065F6C">
          <w:rPr>
            <w:rStyle w:val="Hyperlink"/>
            <w:noProof/>
          </w:rPr>
          <w:t>Pooling GS</w:t>
        </w:r>
        <w:r w:rsidR="004C471E">
          <w:rPr>
            <w:noProof/>
            <w:webHidden/>
          </w:rPr>
          <w:tab/>
        </w:r>
        <w:r w:rsidR="004C471E">
          <w:rPr>
            <w:noProof/>
            <w:webHidden/>
          </w:rPr>
          <w:fldChar w:fldCharType="begin"/>
        </w:r>
        <w:r w:rsidR="004C471E">
          <w:rPr>
            <w:noProof/>
            <w:webHidden/>
          </w:rPr>
          <w:instrText xml:space="preserve"> PAGEREF _Toc382378093 \h </w:instrText>
        </w:r>
        <w:r w:rsidR="004C471E">
          <w:rPr>
            <w:noProof/>
            <w:webHidden/>
          </w:rPr>
        </w:r>
        <w:r w:rsidR="004C471E">
          <w:rPr>
            <w:noProof/>
            <w:webHidden/>
          </w:rPr>
          <w:fldChar w:fldCharType="separate"/>
        </w:r>
        <w:r w:rsidR="004C471E">
          <w:rPr>
            <w:noProof/>
            <w:webHidden/>
          </w:rPr>
          <w:t>17</w:t>
        </w:r>
        <w:r w:rsidR="004C471E">
          <w:rPr>
            <w:noProof/>
            <w:webHidden/>
          </w:rPr>
          <w:fldChar w:fldCharType="end"/>
        </w:r>
      </w:hyperlink>
    </w:p>
    <w:p w14:paraId="726E2A64" w14:textId="77777777" w:rsidR="004C471E" w:rsidRDefault="00A83E68">
      <w:pPr>
        <w:pStyle w:val="TOC2"/>
        <w:tabs>
          <w:tab w:val="left" w:pos="1100"/>
          <w:tab w:val="right" w:leader="dot" w:pos="9060"/>
        </w:tabs>
        <w:rPr>
          <w:rFonts w:asciiTheme="minorHAnsi" w:eastAsiaTheme="minorEastAsia" w:hAnsiTheme="minorHAnsi" w:cstheme="minorBidi"/>
          <w:noProof/>
          <w:lang w:val="es-ES" w:eastAsia="es-ES" w:bidi="ar-SA"/>
        </w:rPr>
      </w:pPr>
      <w:hyperlink w:anchor="_Toc382378094" w:history="1">
        <w:r w:rsidR="004C471E" w:rsidRPr="00065F6C">
          <w:rPr>
            <w:rStyle w:val="Hyperlink"/>
            <w:noProof/>
          </w:rPr>
          <w:t>1.3.2</w:t>
        </w:r>
        <w:r w:rsidR="004C471E">
          <w:rPr>
            <w:rFonts w:asciiTheme="minorHAnsi" w:eastAsiaTheme="minorEastAsia" w:hAnsiTheme="minorHAnsi" w:cstheme="minorBidi"/>
            <w:noProof/>
            <w:lang w:val="es-ES" w:eastAsia="es-ES" w:bidi="ar-SA"/>
          </w:rPr>
          <w:tab/>
        </w:r>
        <w:r w:rsidR="004C471E" w:rsidRPr="00065F6C">
          <w:rPr>
            <w:rStyle w:val="Hyperlink"/>
            <w:noProof/>
          </w:rPr>
          <w:t>Get Raw Data</w:t>
        </w:r>
        <w:r w:rsidR="004C471E">
          <w:rPr>
            <w:noProof/>
            <w:webHidden/>
          </w:rPr>
          <w:tab/>
        </w:r>
        <w:r w:rsidR="004C471E">
          <w:rPr>
            <w:noProof/>
            <w:webHidden/>
          </w:rPr>
          <w:fldChar w:fldCharType="begin"/>
        </w:r>
        <w:r w:rsidR="004C471E">
          <w:rPr>
            <w:noProof/>
            <w:webHidden/>
          </w:rPr>
          <w:instrText xml:space="preserve"> PAGEREF _Toc382378094 \h </w:instrText>
        </w:r>
        <w:r w:rsidR="004C471E">
          <w:rPr>
            <w:noProof/>
            <w:webHidden/>
          </w:rPr>
        </w:r>
        <w:r w:rsidR="004C471E">
          <w:rPr>
            <w:noProof/>
            <w:webHidden/>
          </w:rPr>
          <w:fldChar w:fldCharType="separate"/>
        </w:r>
        <w:r w:rsidR="004C471E">
          <w:rPr>
            <w:noProof/>
            <w:webHidden/>
          </w:rPr>
          <w:t>18</w:t>
        </w:r>
        <w:r w:rsidR="004C471E">
          <w:rPr>
            <w:noProof/>
            <w:webHidden/>
          </w:rPr>
          <w:fldChar w:fldCharType="end"/>
        </w:r>
      </w:hyperlink>
    </w:p>
    <w:p w14:paraId="075D3445" w14:textId="77777777" w:rsidR="004C471E" w:rsidRDefault="00A83E68">
      <w:pPr>
        <w:pStyle w:val="TOC2"/>
        <w:tabs>
          <w:tab w:val="left" w:pos="1100"/>
          <w:tab w:val="right" w:leader="dot" w:pos="9060"/>
        </w:tabs>
        <w:rPr>
          <w:rFonts w:asciiTheme="minorHAnsi" w:eastAsiaTheme="minorEastAsia" w:hAnsiTheme="minorHAnsi" w:cstheme="minorBidi"/>
          <w:noProof/>
          <w:lang w:val="es-ES" w:eastAsia="es-ES" w:bidi="ar-SA"/>
        </w:rPr>
      </w:pPr>
      <w:hyperlink w:anchor="_Toc382378095" w:history="1">
        <w:r w:rsidR="004C471E" w:rsidRPr="00065F6C">
          <w:rPr>
            <w:rStyle w:val="Hyperlink"/>
            <w:noProof/>
          </w:rPr>
          <w:t>1.3.3</w:t>
        </w:r>
        <w:r w:rsidR="004C471E">
          <w:rPr>
            <w:rFonts w:asciiTheme="minorHAnsi" w:eastAsiaTheme="minorEastAsia" w:hAnsiTheme="minorHAnsi" w:cstheme="minorBidi"/>
            <w:noProof/>
            <w:lang w:val="es-ES" w:eastAsia="es-ES" w:bidi="ar-SA"/>
          </w:rPr>
          <w:tab/>
        </w:r>
        <w:r w:rsidR="004C471E" w:rsidRPr="00065F6C">
          <w:rPr>
            <w:rStyle w:val="Hyperlink"/>
            <w:noProof/>
          </w:rPr>
          <w:t>Generate Job Order</w:t>
        </w:r>
        <w:r w:rsidR="004C471E">
          <w:rPr>
            <w:noProof/>
            <w:webHidden/>
          </w:rPr>
          <w:tab/>
        </w:r>
        <w:r w:rsidR="004C471E">
          <w:rPr>
            <w:noProof/>
            <w:webHidden/>
          </w:rPr>
          <w:fldChar w:fldCharType="begin"/>
        </w:r>
        <w:r w:rsidR="004C471E">
          <w:rPr>
            <w:noProof/>
            <w:webHidden/>
          </w:rPr>
          <w:instrText xml:space="preserve"> PAGEREF _Toc382378095 \h </w:instrText>
        </w:r>
        <w:r w:rsidR="004C471E">
          <w:rPr>
            <w:noProof/>
            <w:webHidden/>
          </w:rPr>
        </w:r>
        <w:r w:rsidR="004C471E">
          <w:rPr>
            <w:noProof/>
            <w:webHidden/>
          </w:rPr>
          <w:fldChar w:fldCharType="separate"/>
        </w:r>
        <w:r w:rsidR="004C471E">
          <w:rPr>
            <w:noProof/>
            <w:webHidden/>
          </w:rPr>
          <w:t>19</w:t>
        </w:r>
        <w:r w:rsidR="004C471E">
          <w:rPr>
            <w:noProof/>
            <w:webHidden/>
          </w:rPr>
          <w:fldChar w:fldCharType="end"/>
        </w:r>
      </w:hyperlink>
    </w:p>
    <w:p w14:paraId="1DAAEAF3" w14:textId="77777777" w:rsidR="004C471E" w:rsidRDefault="00A83E68">
      <w:pPr>
        <w:pStyle w:val="TOC2"/>
        <w:tabs>
          <w:tab w:val="left" w:pos="1100"/>
          <w:tab w:val="right" w:leader="dot" w:pos="9060"/>
        </w:tabs>
        <w:rPr>
          <w:rFonts w:asciiTheme="minorHAnsi" w:eastAsiaTheme="minorEastAsia" w:hAnsiTheme="minorHAnsi" w:cstheme="minorBidi"/>
          <w:noProof/>
          <w:lang w:val="es-ES" w:eastAsia="es-ES" w:bidi="ar-SA"/>
        </w:rPr>
      </w:pPr>
      <w:hyperlink w:anchor="_Toc382378096" w:history="1">
        <w:r w:rsidR="004C471E" w:rsidRPr="00065F6C">
          <w:rPr>
            <w:rStyle w:val="Hyperlink"/>
            <w:noProof/>
          </w:rPr>
          <w:t>1.3.4</w:t>
        </w:r>
        <w:r w:rsidR="004C471E">
          <w:rPr>
            <w:rFonts w:asciiTheme="minorHAnsi" w:eastAsiaTheme="minorEastAsia" w:hAnsiTheme="minorHAnsi" w:cstheme="minorBidi"/>
            <w:noProof/>
            <w:lang w:val="es-ES" w:eastAsia="es-ES" w:bidi="ar-SA"/>
          </w:rPr>
          <w:tab/>
        </w:r>
        <w:r w:rsidR="004C471E" w:rsidRPr="00065F6C">
          <w:rPr>
            <w:rStyle w:val="Hyperlink"/>
            <w:noProof/>
          </w:rPr>
          <w:t>Create Processing Chain</w:t>
        </w:r>
        <w:r w:rsidR="004C471E">
          <w:rPr>
            <w:noProof/>
            <w:webHidden/>
          </w:rPr>
          <w:tab/>
        </w:r>
        <w:r w:rsidR="004C471E">
          <w:rPr>
            <w:noProof/>
            <w:webHidden/>
          </w:rPr>
          <w:fldChar w:fldCharType="begin"/>
        </w:r>
        <w:r w:rsidR="004C471E">
          <w:rPr>
            <w:noProof/>
            <w:webHidden/>
          </w:rPr>
          <w:instrText xml:space="preserve"> PAGEREF _Toc382378096 \h </w:instrText>
        </w:r>
        <w:r w:rsidR="004C471E">
          <w:rPr>
            <w:noProof/>
            <w:webHidden/>
          </w:rPr>
        </w:r>
        <w:r w:rsidR="004C471E">
          <w:rPr>
            <w:noProof/>
            <w:webHidden/>
          </w:rPr>
          <w:fldChar w:fldCharType="separate"/>
        </w:r>
        <w:r w:rsidR="004C471E">
          <w:rPr>
            <w:noProof/>
            <w:webHidden/>
          </w:rPr>
          <w:t>20</w:t>
        </w:r>
        <w:r w:rsidR="004C471E">
          <w:rPr>
            <w:noProof/>
            <w:webHidden/>
          </w:rPr>
          <w:fldChar w:fldCharType="end"/>
        </w:r>
      </w:hyperlink>
    </w:p>
    <w:p w14:paraId="41042260" w14:textId="77777777" w:rsidR="004C471E" w:rsidRDefault="00A83E68">
      <w:pPr>
        <w:pStyle w:val="TOC2"/>
        <w:tabs>
          <w:tab w:val="left" w:pos="1100"/>
          <w:tab w:val="right" w:leader="dot" w:pos="9060"/>
        </w:tabs>
        <w:rPr>
          <w:rFonts w:asciiTheme="minorHAnsi" w:eastAsiaTheme="minorEastAsia" w:hAnsiTheme="minorHAnsi" w:cstheme="minorBidi"/>
          <w:noProof/>
          <w:lang w:val="es-ES" w:eastAsia="es-ES" w:bidi="ar-SA"/>
        </w:rPr>
      </w:pPr>
      <w:hyperlink w:anchor="_Toc382378097" w:history="1">
        <w:r w:rsidR="004C471E" w:rsidRPr="00065F6C">
          <w:rPr>
            <w:rStyle w:val="Hyperlink"/>
            <w:noProof/>
          </w:rPr>
          <w:t>1.3.5</w:t>
        </w:r>
        <w:r w:rsidR="004C471E">
          <w:rPr>
            <w:rFonts w:asciiTheme="minorHAnsi" w:eastAsiaTheme="minorEastAsia" w:hAnsiTheme="minorHAnsi" w:cstheme="minorBidi"/>
            <w:noProof/>
            <w:lang w:val="es-ES" w:eastAsia="es-ES" w:bidi="ar-SA"/>
          </w:rPr>
          <w:tab/>
        </w:r>
        <w:r w:rsidR="004C471E" w:rsidRPr="00065F6C">
          <w:rPr>
            <w:rStyle w:val="Hyperlink"/>
            <w:noProof/>
          </w:rPr>
          <w:t>Image Processing</w:t>
        </w:r>
        <w:r w:rsidR="004C471E">
          <w:rPr>
            <w:noProof/>
            <w:webHidden/>
          </w:rPr>
          <w:tab/>
        </w:r>
        <w:r w:rsidR="004C471E">
          <w:rPr>
            <w:noProof/>
            <w:webHidden/>
          </w:rPr>
          <w:fldChar w:fldCharType="begin"/>
        </w:r>
        <w:r w:rsidR="004C471E">
          <w:rPr>
            <w:noProof/>
            <w:webHidden/>
          </w:rPr>
          <w:instrText xml:space="preserve"> PAGEREF _Toc382378097 \h </w:instrText>
        </w:r>
        <w:r w:rsidR="004C471E">
          <w:rPr>
            <w:noProof/>
            <w:webHidden/>
          </w:rPr>
        </w:r>
        <w:r w:rsidR="004C471E">
          <w:rPr>
            <w:noProof/>
            <w:webHidden/>
          </w:rPr>
          <w:fldChar w:fldCharType="separate"/>
        </w:r>
        <w:r w:rsidR="004C471E">
          <w:rPr>
            <w:noProof/>
            <w:webHidden/>
          </w:rPr>
          <w:t>21</w:t>
        </w:r>
        <w:r w:rsidR="004C471E">
          <w:rPr>
            <w:noProof/>
            <w:webHidden/>
          </w:rPr>
          <w:fldChar w:fldCharType="end"/>
        </w:r>
      </w:hyperlink>
    </w:p>
    <w:p w14:paraId="56A79C42" w14:textId="77777777" w:rsidR="004C471E" w:rsidRDefault="00A83E68">
      <w:pPr>
        <w:pStyle w:val="TOC2"/>
        <w:tabs>
          <w:tab w:val="left" w:pos="1100"/>
          <w:tab w:val="right" w:leader="dot" w:pos="9060"/>
        </w:tabs>
        <w:rPr>
          <w:rFonts w:asciiTheme="minorHAnsi" w:eastAsiaTheme="minorEastAsia" w:hAnsiTheme="minorHAnsi" w:cstheme="minorBidi"/>
          <w:noProof/>
          <w:lang w:val="es-ES" w:eastAsia="es-ES" w:bidi="ar-SA"/>
        </w:rPr>
      </w:pPr>
      <w:hyperlink w:anchor="_Toc382378098" w:history="1">
        <w:r w:rsidR="004C471E" w:rsidRPr="00065F6C">
          <w:rPr>
            <w:rStyle w:val="Hyperlink"/>
            <w:noProof/>
          </w:rPr>
          <w:t>1.3.6</w:t>
        </w:r>
        <w:r w:rsidR="004C471E">
          <w:rPr>
            <w:rFonts w:asciiTheme="minorHAnsi" w:eastAsiaTheme="minorEastAsia" w:hAnsiTheme="minorHAnsi" w:cstheme="minorBidi"/>
            <w:noProof/>
            <w:lang w:val="es-ES" w:eastAsia="es-ES" w:bidi="ar-SA"/>
          </w:rPr>
          <w:tab/>
        </w:r>
        <w:r w:rsidR="004C471E" w:rsidRPr="00065F6C">
          <w:rPr>
            <w:rStyle w:val="Hyperlink"/>
            <w:noProof/>
          </w:rPr>
          <w:t>Delete Processing Chain</w:t>
        </w:r>
        <w:r w:rsidR="004C471E">
          <w:rPr>
            <w:noProof/>
            <w:webHidden/>
          </w:rPr>
          <w:tab/>
        </w:r>
        <w:r w:rsidR="004C471E">
          <w:rPr>
            <w:noProof/>
            <w:webHidden/>
          </w:rPr>
          <w:fldChar w:fldCharType="begin"/>
        </w:r>
        <w:r w:rsidR="004C471E">
          <w:rPr>
            <w:noProof/>
            <w:webHidden/>
          </w:rPr>
          <w:instrText xml:space="preserve"> PAGEREF _Toc382378098 \h </w:instrText>
        </w:r>
        <w:r w:rsidR="004C471E">
          <w:rPr>
            <w:noProof/>
            <w:webHidden/>
          </w:rPr>
        </w:r>
        <w:r w:rsidR="004C471E">
          <w:rPr>
            <w:noProof/>
            <w:webHidden/>
          </w:rPr>
          <w:fldChar w:fldCharType="separate"/>
        </w:r>
        <w:r w:rsidR="004C471E">
          <w:rPr>
            <w:noProof/>
            <w:webHidden/>
          </w:rPr>
          <w:t>22</w:t>
        </w:r>
        <w:r w:rsidR="004C471E">
          <w:rPr>
            <w:noProof/>
            <w:webHidden/>
          </w:rPr>
          <w:fldChar w:fldCharType="end"/>
        </w:r>
      </w:hyperlink>
    </w:p>
    <w:p w14:paraId="77227294" w14:textId="77777777" w:rsidR="004C471E" w:rsidRDefault="00A83E68">
      <w:pPr>
        <w:pStyle w:val="TOC1"/>
        <w:tabs>
          <w:tab w:val="left" w:pos="440"/>
          <w:tab w:val="right" w:leader="dot" w:pos="9060"/>
        </w:tabs>
        <w:rPr>
          <w:rFonts w:asciiTheme="minorHAnsi" w:eastAsiaTheme="minorEastAsia" w:hAnsiTheme="minorHAnsi" w:cstheme="minorBidi"/>
          <w:noProof/>
          <w:lang w:val="es-ES" w:eastAsia="es-ES" w:bidi="ar-SA"/>
        </w:rPr>
      </w:pPr>
      <w:hyperlink w:anchor="_Toc382378099" w:history="1">
        <w:r w:rsidR="004C471E" w:rsidRPr="00065F6C">
          <w:rPr>
            <w:rStyle w:val="Hyperlink"/>
            <w:noProof/>
          </w:rPr>
          <w:t>2</w:t>
        </w:r>
        <w:r w:rsidR="004C471E">
          <w:rPr>
            <w:rFonts w:asciiTheme="minorHAnsi" w:eastAsiaTheme="minorEastAsia" w:hAnsiTheme="minorHAnsi" w:cstheme="minorBidi"/>
            <w:noProof/>
            <w:lang w:val="es-ES" w:eastAsia="es-ES" w:bidi="ar-SA"/>
          </w:rPr>
          <w:tab/>
        </w:r>
        <w:r w:rsidR="004C471E" w:rsidRPr="00065F6C">
          <w:rPr>
            <w:rStyle w:val="Hyperlink"/>
            <w:noProof/>
          </w:rPr>
          <w:t>Software developed</w:t>
        </w:r>
        <w:r w:rsidR="004C471E">
          <w:rPr>
            <w:noProof/>
            <w:webHidden/>
          </w:rPr>
          <w:tab/>
        </w:r>
        <w:r w:rsidR="004C471E">
          <w:rPr>
            <w:noProof/>
            <w:webHidden/>
          </w:rPr>
          <w:fldChar w:fldCharType="begin"/>
        </w:r>
        <w:r w:rsidR="004C471E">
          <w:rPr>
            <w:noProof/>
            <w:webHidden/>
          </w:rPr>
          <w:instrText xml:space="preserve"> PAGEREF _Toc382378099 \h </w:instrText>
        </w:r>
        <w:r w:rsidR="004C471E">
          <w:rPr>
            <w:noProof/>
            <w:webHidden/>
          </w:rPr>
        </w:r>
        <w:r w:rsidR="004C471E">
          <w:rPr>
            <w:noProof/>
            <w:webHidden/>
          </w:rPr>
          <w:fldChar w:fldCharType="separate"/>
        </w:r>
        <w:r w:rsidR="004C471E">
          <w:rPr>
            <w:noProof/>
            <w:webHidden/>
          </w:rPr>
          <w:t>23</w:t>
        </w:r>
        <w:r w:rsidR="004C471E">
          <w:rPr>
            <w:noProof/>
            <w:webHidden/>
          </w:rPr>
          <w:fldChar w:fldCharType="end"/>
        </w:r>
      </w:hyperlink>
    </w:p>
    <w:p w14:paraId="7F929977" w14:textId="77777777" w:rsidR="004C471E" w:rsidRDefault="00A83E68">
      <w:pPr>
        <w:pStyle w:val="TOC1"/>
        <w:tabs>
          <w:tab w:val="left" w:pos="440"/>
          <w:tab w:val="right" w:leader="dot" w:pos="9060"/>
        </w:tabs>
        <w:rPr>
          <w:rFonts w:asciiTheme="minorHAnsi" w:eastAsiaTheme="minorEastAsia" w:hAnsiTheme="minorHAnsi" w:cstheme="minorBidi"/>
          <w:noProof/>
          <w:lang w:val="es-ES" w:eastAsia="es-ES" w:bidi="ar-SA"/>
        </w:rPr>
      </w:pPr>
      <w:hyperlink w:anchor="_Toc382378100" w:history="1">
        <w:r w:rsidR="004C471E" w:rsidRPr="00065F6C">
          <w:rPr>
            <w:rStyle w:val="Hyperlink"/>
            <w:noProof/>
          </w:rPr>
          <w:t>3</w:t>
        </w:r>
        <w:r w:rsidR="004C471E">
          <w:rPr>
            <w:rFonts w:asciiTheme="minorHAnsi" w:eastAsiaTheme="minorEastAsia" w:hAnsiTheme="minorHAnsi" w:cstheme="minorBidi"/>
            <w:noProof/>
            <w:lang w:val="es-ES" w:eastAsia="es-ES" w:bidi="ar-SA"/>
          </w:rPr>
          <w:tab/>
        </w:r>
        <w:r w:rsidR="004C471E" w:rsidRPr="00065F6C">
          <w:rPr>
            <w:rStyle w:val="Hyperlink"/>
            <w:noProof/>
          </w:rPr>
          <w:t>Conclusions</w:t>
        </w:r>
        <w:r w:rsidR="004C471E">
          <w:rPr>
            <w:noProof/>
            <w:webHidden/>
          </w:rPr>
          <w:tab/>
        </w:r>
        <w:r w:rsidR="004C471E">
          <w:rPr>
            <w:noProof/>
            <w:webHidden/>
          </w:rPr>
          <w:fldChar w:fldCharType="begin"/>
        </w:r>
        <w:r w:rsidR="004C471E">
          <w:rPr>
            <w:noProof/>
            <w:webHidden/>
          </w:rPr>
          <w:instrText xml:space="preserve"> PAGEREF _Toc382378100 \h </w:instrText>
        </w:r>
        <w:r w:rsidR="004C471E">
          <w:rPr>
            <w:noProof/>
            <w:webHidden/>
          </w:rPr>
        </w:r>
        <w:r w:rsidR="004C471E">
          <w:rPr>
            <w:noProof/>
            <w:webHidden/>
          </w:rPr>
          <w:fldChar w:fldCharType="separate"/>
        </w:r>
        <w:r w:rsidR="004C471E">
          <w:rPr>
            <w:noProof/>
            <w:webHidden/>
          </w:rPr>
          <w:t>24</w:t>
        </w:r>
        <w:r w:rsidR="004C471E">
          <w:rPr>
            <w:noProof/>
            <w:webHidden/>
          </w:rPr>
          <w:fldChar w:fldCharType="end"/>
        </w:r>
      </w:hyperlink>
    </w:p>
    <w:p w14:paraId="36165441" w14:textId="77777777" w:rsidR="004C471E" w:rsidRDefault="00A83E68">
      <w:pPr>
        <w:pStyle w:val="TOC1"/>
        <w:tabs>
          <w:tab w:val="left" w:pos="440"/>
          <w:tab w:val="right" w:leader="dot" w:pos="9060"/>
        </w:tabs>
        <w:rPr>
          <w:rFonts w:asciiTheme="minorHAnsi" w:eastAsiaTheme="minorEastAsia" w:hAnsiTheme="minorHAnsi" w:cstheme="minorBidi"/>
          <w:noProof/>
          <w:lang w:val="es-ES" w:eastAsia="es-ES" w:bidi="ar-SA"/>
        </w:rPr>
      </w:pPr>
      <w:hyperlink w:anchor="_Toc382378101" w:history="1">
        <w:r w:rsidR="004C471E" w:rsidRPr="00065F6C">
          <w:rPr>
            <w:rStyle w:val="Hyperlink"/>
            <w:noProof/>
          </w:rPr>
          <w:t>3</w:t>
        </w:r>
        <w:r w:rsidR="004C471E">
          <w:rPr>
            <w:rFonts w:asciiTheme="minorHAnsi" w:eastAsiaTheme="minorEastAsia" w:hAnsiTheme="minorHAnsi" w:cstheme="minorBidi"/>
            <w:noProof/>
            <w:lang w:val="es-ES" w:eastAsia="es-ES" w:bidi="ar-SA"/>
          </w:rPr>
          <w:tab/>
        </w:r>
        <w:r w:rsidR="004C471E" w:rsidRPr="00065F6C">
          <w:rPr>
            <w:rStyle w:val="Hyperlink"/>
            <w:noProof/>
          </w:rPr>
          <w:t>Bibliography</w:t>
        </w:r>
        <w:r w:rsidR="004C471E">
          <w:rPr>
            <w:noProof/>
            <w:webHidden/>
          </w:rPr>
          <w:tab/>
        </w:r>
        <w:r w:rsidR="004C471E">
          <w:rPr>
            <w:noProof/>
            <w:webHidden/>
          </w:rPr>
          <w:fldChar w:fldCharType="begin"/>
        </w:r>
        <w:r w:rsidR="004C471E">
          <w:rPr>
            <w:noProof/>
            <w:webHidden/>
          </w:rPr>
          <w:instrText xml:space="preserve"> PAGEREF _Toc382378101 \h </w:instrText>
        </w:r>
        <w:r w:rsidR="004C471E">
          <w:rPr>
            <w:noProof/>
            <w:webHidden/>
          </w:rPr>
        </w:r>
        <w:r w:rsidR="004C471E">
          <w:rPr>
            <w:noProof/>
            <w:webHidden/>
          </w:rPr>
          <w:fldChar w:fldCharType="separate"/>
        </w:r>
        <w:r w:rsidR="004C471E">
          <w:rPr>
            <w:noProof/>
            <w:webHidden/>
          </w:rPr>
          <w:t>25</w:t>
        </w:r>
        <w:r w:rsidR="004C471E">
          <w:rPr>
            <w:noProof/>
            <w:webHidden/>
          </w:rPr>
          <w:fldChar w:fldCharType="end"/>
        </w:r>
      </w:hyperlink>
    </w:p>
    <w:p w14:paraId="59EA02C4" w14:textId="77777777" w:rsidR="009B72A5" w:rsidRPr="009B72A5" w:rsidRDefault="00FC06DB" w:rsidP="009B72A5">
      <w:pPr>
        <w:rPr>
          <w:sz w:val="24"/>
          <w:szCs w:val="24"/>
        </w:rPr>
      </w:pPr>
      <w:r>
        <w:fldChar w:fldCharType="end"/>
      </w:r>
    </w:p>
    <w:p w14:paraId="01790807" w14:textId="77777777" w:rsidR="00FF1287" w:rsidRDefault="00FF1287" w:rsidP="00FB03C5">
      <w:pPr>
        <w:jc w:val="both"/>
      </w:pPr>
    </w:p>
    <w:p w14:paraId="5E0F5D98" w14:textId="77777777" w:rsidR="00A41743" w:rsidRDefault="00A41743" w:rsidP="00E06EF1">
      <w:pPr>
        <w:pStyle w:val="Heading1"/>
      </w:pPr>
      <w:bookmarkStart w:id="0" w:name="_Toc378865391"/>
      <w:bookmarkStart w:id="1" w:name="_Toc382378080"/>
      <w:r>
        <w:lastRenderedPageBreak/>
        <w:t>Introduction</w:t>
      </w:r>
      <w:bookmarkEnd w:id="0"/>
      <w:bookmarkEnd w:id="1"/>
    </w:p>
    <w:p w14:paraId="0E867CA5" w14:textId="78A285DF" w:rsidR="00A41743" w:rsidRDefault="00A41743" w:rsidP="00A41743">
      <w:pPr>
        <w:jc w:val="both"/>
      </w:pPr>
    </w:p>
    <w:p w14:paraId="0DF6C31D" w14:textId="42CFCB5D" w:rsidR="008907C4" w:rsidRDefault="002E0B9B" w:rsidP="00A41743">
      <w:pPr>
        <w:jc w:val="both"/>
      </w:pPr>
      <w:r>
        <w:t xml:space="preserve">This document describes the design of the Orchestrator. </w:t>
      </w:r>
      <w:r w:rsidR="008874D8">
        <w:t>The Orchestrator is</w:t>
      </w:r>
      <w:r w:rsidR="008907C4">
        <w:t xml:space="preserve"> the component </w:t>
      </w:r>
      <w:r w:rsidR="008874D8">
        <w:t>that manages the tasks to be done in</w:t>
      </w:r>
      <w:r w:rsidR="008E5456">
        <w:t xml:space="preserve"> the cloud</w:t>
      </w:r>
      <w:r w:rsidR="008907C4">
        <w:t xml:space="preserve">. </w:t>
      </w:r>
      <w:r>
        <w:t>The orchestrator</w:t>
      </w:r>
      <w:r w:rsidR="008907C4">
        <w:t xml:space="preserve"> will be running over the </w:t>
      </w:r>
      <w:proofErr w:type="spellStart"/>
      <w:r w:rsidR="008907C4">
        <w:t>BonFIRE</w:t>
      </w:r>
      <w:proofErr w:type="spellEnd"/>
      <w:r w:rsidR="008907C4">
        <w:t xml:space="preserve"> Cloud and it will control all interactions between </w:t>
      </w:r>
      <w:r>
        <w:t>all the c</w:t>
      </w:r>
      <w:r w:rsidR="00FE0DC1">
        <w:t xml:space="preserve">omponents implemented in Fed4FIRE test beds </w:t>
      </w:r>
      <w:sdt>
        <w:sdtPr>
          <w:id w:val="-1931724659"/>
          <w:citation/>
        </w:sdtPr>
        <w:sdtEndPr/>
        <w:sdtContent>
          <w:r w:rsidR="00FE0DC1">
            <w:fldChar w:fldCharType="begin"/>
          </w:r>
          <w:r w:rsidR="00FE0DC1" w:rsidRPr="00FE0DC1">
            <w:instrText xml:space="preserve"> CITATION Fed4FIRE2014 \l 3082 </w:instrText>
          </w:r>
          <w:r w:rsidR="00FE0DC1">
            <w:fldChar w:fldCharType="separate"/>
          </w:r>
          <w:r w:rsidR="00004DDD">
            <w:rPr>
              <w:noProof/>
            </w:rPr>
            <w:t>(Fed4FIRE, 2014)</w:t>
          </w:r>
          <w:r w:rsidR="00FE0DC1">
            <w:fldChar w:fldCharType="end"/>
          </w:r>
        </w:sdtContent>
      </w:sdt>
      <w:r w:rsidR="00FE0DC1">
        <w:t xml:space="preserve"> as </w:t>
      </w:r>
      <w:proofErr w:type="spellStart"/>
      <w:r w:rsidR="00FE0DC1">
        <w:t>BonFIRE</w:t>
      </w:r>
      <w:proofErr w:type="spellEnd"/>
      <w:r w:rsidR="00FE0DC1">
        <w:t xml:space="preserve"> or </w:t>
      </w:r>
      <w:proofErr w:type="spellStart"/>
      <w:r w:rsidR="00FE0DC1">
        <w:t>VirtualWall</w:t>
      </w:r>
      <w:proofErr w:type="spellEnd"/>
      <w:r>
        <w:t>.</w:t>
      </w:r>
    </w:p>
    <w:p w14:paraId="553AD346" w14:textId="77777777" w:rsidR="002E0B9B" w:rsidRDefault="002E0B9B" w:rsidP="00A41743">
      <w:pPr>
        <w:jc w:val="both"/>
      </w:pPr>
    </w:p>
    <w:p w14:paraId="75FACCFF" w14:textId="68B1BC82" w:rsidR="000D3D58" w:rsidRDefault="002E0B9B" w:rsidP="00A41743">
      <w:pPr>
        <w:jc w:val="both"/>
      </w:pPr>
      <w:r>
        <w:t xml:space="preserve">This document is divided into the following sections: the first </w:t>
      </w:r>
      <w:r w:rsidR="004421F9">
        <w:t>section is devoted to</w:t>
      </w:r>
      <w:r w:rsidR="000D3D58">
        <w:t xml:space="preserve"> the </w:t>
      </w:r>
      <w:r w:rsidR="004421F9">
        <w:t xml:space="preserve">description of the </w:t>
      </w:r>
      <w:r w:rsidR="000D3D58">
        <w:t>Orchestrator</w:t>
      </w:r>
      <w:r w:rsidR="004421F9">
        <w:t>’s</w:t>
      </w:r>
      <w:r w:rsidR="000D3D58">
        <w:t xml:space="preserve"> functionalities</w:t>
      </w:r>
      <w:r w:rsidR="002A0E2C">
        <w:t xml:space="preserve"> and</w:t>
      </w:r>
      <w:r w:rsidR="000D3D58">
        <w:t xml:space="preserve"> the interactions with</w:t>
      </w:r>
      <w:r w:rsidR="002A0E2C">
        <w:t xml:space="preserve"> the</w:t>
      </w:r>
      <w:r w:rsidR="000D3D58">
        <w:t xml:space="preserve"> other com</w:t>
      </w:r>
      <w:r w:rsidR="002A0E2C">
        <w:t>ponents of the Geo-Cloud system; Section 2</w:t>
      </w:r>
      <w:r w:rsidR="004421F9">
        <w:t xml:space="preserve"> </w:t>
      </w:r>
      <w:r w:rsidR="007F2863">
        <w:t>describes</w:t>
      </w:r>
      <w:r w:rsidR="000D3D58">
        <w:t xml:space="preserve"> the workflow of </w:t>
      </w:r>
      <w:r w:rsidR="002A0E2C">
        <w:t xml:space="preserve">the </w:t>
      </w:r>
      <w:r w:rsidR="000D3D58">
        <w:t xml:space="preserve">Orchestrator and the interfaces </w:t>
      </w:r>
      <w:r w:rsidR="004421F9">
        <w:t>with</w:t>
      </w:r>
      <w:r w:rsidR="000D3D58">
        <w:t xml:space="preserve"> Geo-Server and </w:t>
      </w:r>
      <w:r w:rsidR="004421F9">
        <w:t>the product processors; f</w:t>
      </w:r>
      <w:r w:rsidR="000D3D58">
        <w:t xml:space="preserve">inally, </w:t>
      </w:r>
      <w:r w:rsidR="004421F9">
        <w:t xml:space="preserve">Section 3 </w:t>
      </w:r>
      <w:r w:rsidR="000D3D58">
        <w:t>shows the detail</w:t>
      </w:r>
      <w:r w:rsidR="004421F9">
        <w:t>ed</w:t>
      </w:r>
      <w:r w:rsidR="000D3D58">
        <w:t xml:space="preserve"> design </w:t>
      </w:r>
      <w:r w:rsidR="004421F9">
        <w:t>of the Orchestrator.</w:t>
      </w:r>
    </w:p>
    <w:p w14:paraId="2490097F" w14:textId="77777777" w:rsidR="000D3D58" w:rsidRDefault="000D3D58" w:rsidP="00A41743">
      <w:pPr>
        <w:jc w:val="both"/>
      </w:pPr>
    </w:p>
    <w:p w14:paraId="5868730C" w14:textId="3192A01D" w:rsidR="00A41743" w:rsidRDefault="00173447" w:rsidP="00E06EF1">
      <w:pPr>
        <w:pStyle w:val="Heading1"/>
      </w:pPr>
      <w:bookmarkStart w:id="2" w:name="_Toc382378081"/>
      <w:r>
        <w:lastRenderedPageBreak/>
        <w:t>Design of the orchestrator</w:t>
      </w:r>
      <w:bookmarkEnd w:id="2"/>
    </w:p>
    <w:p w14:paraId="71F3B82D" w14:textId="448229A3" w:rsidR="00A41743" w:rsidRDefault="00A41743" w:rsidP="00A41743">
      <w:pPr>
        <w:jc w:val="both"/>
      </w:pPr>
      <w:r>
        <w:t xml:space="preserve">The Orchestrator </w:t>
      </w:r>
      <w:r w:rsidR="00F74D91">
        <w:t>manages</w:t>
      </w:r>
      <w:r>
        <w:t xml:space="preserve"> the automatic distribution of the raw data to the processors</w:t>
      </w:r>
      <w:r w:rsidR="00597DF9">
        <w:t>,</w:t>
      </w:r>
      <w:r>
        <w:t xml:space="preserve"> support</w:t>
      </w:r>
      <w:r w:rsidR="00597DF9">
        <w:t>s</w:t>
      </w:r>
      <w:r>
        <w:t xml:space="preserve"> t</w:t>
      </w:r>
      <w:r w:rsidR="00597DF9">
        <w:t>he</w:t>
      </w:r>
      <w:r>
        <w:t xml:space="preserve"> </w:t>
      </w:r>
      <w:r w:rsidR="009E473F">
        <w:t>A</w:t>
      </w:r>
      <w:r>
        <w:t>rchive</w:t>
      </w:r>
      <w:r w:rsidR="00597DF9">
        <w:t xml:space="preserve"> and </w:t>
      </w:r>
      <w:r w:rsidR="009E473F">
        <w:t>C</w:t>
      </w:r>
      <w:r w:rsidR="00597DF9">
        <w:t>atalogue module and control</w:t>
      </w:r>
      <w:r w:rsidR="00FF4D44">
        <w:t>s</w:t>
      </w:r>
      <w:r w:rsidR="00597DF9">
        <w:t xml:space="preserve"> the cloud resources</w:t>
      </w:r>
      <w:r>
        <w:t>.</w:t>
      </w:r>
    </w:p>
    <w:p w14:paraId="2DED9175" w14:textId="77777777" w:rsidR="00A41743" w:rsidRDefault="00A41743" w:rsidP="00A41743">
      <w:pPr>
        <w:jc w:val="both"/>
      </w:pPr>
    </w:p>
    <w:p w14:paraId="5F049368" w14:textId="4D97E455" w:rsidR="00F81E8E" w:rsidRDefault="00F81E8E" w:rsidP="00F81E8E">
      <w:pPr>
        <w:pStyle w:val="Heading2"/>
      </w:pPr>
      <w:bookmarkStart w:id="3" w:name="_Toc382378082"/>
      <w:r>
        <w:t>Functionality of the orchestrator</w:t>
      </w:r>
      <w:bookmarkEnd w:id="3"/>
    </w:p>
    <w:p w14:paraId="0DF1F9C4" w14:textId="77777777" w:rsidR="00A41743" w:rsidRDefault="00A41743" w:rsidP="00924ADA">
      <w:pPr>
        <w:jc w:val="both"/>
      </w:pPr>
      <w:r>
        <w:t>The Orchestrator has the following functions:</w:t>
      </w:r>
    </w:p>
    <w:p w14:paraId="170799E4" w14:textId="77777777" w:rsidR="00A41743" w:rsidRDefault="00A41743" w:rsidP="00A41743">
      <w:pPr>
        <w:jc w:val="both"/>
      </w:pPr>
    </w:p>
    <w:p w14:paraId="19A77076" w14:textId="5288DAE4" w:rsidR="00A41743" w:rsidRDefault="0031608B" w:rsidP="00A41743">
      <w:pPr>
        <w:pStyle w:val="ListParagraph"/>
        <w:numPr>
          <w:ilvl w:val="0"/>
          <w:numId w:val="15"/>
        </w:numPr>
        <w:suppressAutoHyphens/>
        <w:contextualSpacing w:val="0"/>
        <w:jc w:val="both"/>
      </w:pPr>
      <w:r>
        <w:t>To i</w:t>
      </w:r>
      <w:r w:rsidR="00A41743">
        <w:t>dentif</w:t>
      </w:r>
      <w:r>
        <w:t>y</w:t>
      </w:r>
      <w:r w:rsidR="00A41743">
        <w:t xml:space="preserve"> which outputs shall be generated by the processors.</w:t>
      </w:r>
    </w:p>
    <w:p w14:paraId="47920DEC" w14:textId="630917C6" w:rsidR="00A41743" w:rsidRDefault="0031608B" w:rsidP="00A41743">
      <w:pPr>
        <w:pStyle w:val="ListParagraph"/>
        <w:numPr>
          <w:ilvl w:val="0"/>
          <w:numId w:val="15"/>
        </w:numPr>
        <w:suppressAutoHyphens/>
        <w:contextualSpacing w:val="0"/>
        <w:jc w:val="both"/>
      </w:pPr>
      <w:r>
        <w:t>To</w:t>
      </w:r>
      <w:r w:rsidR="00070AA9">
        <w:t xml:space="preserve"> </w:t>
      </w:r>
      <w:r>
        <w:t>g</w:t>
      </w:r>
      <w:r w:rsidR="00A41743">
        <w:t>enerat</w:t>
      </w:r>
      <w:r w:rsidR="00070AA9">
        <w:t>e the Job Orders.</w:t>
      </w:r>
      <w:r w:rsidR="00A41743">
        <w:t xml:space="preserve"> </w:t>
      </w:r>
      <w:r w:rsidR="00070AA9">
        <w:t>T</w:t>
      </w:r>
      <w:r w:rsidR="00A41743">
        <w:t xml:space="preserve">hey contain all the necessary information that the processors need. </w:t>
      </w:r>
      <w:r w:rsidR="00070AA9">
        <w:t>Furt</w:t>
      </w:r>
      <w:r w:rsidR="00C20849">
        <w:t>h</w:t>
      </w:r>
      <w:r w:rsidR="00070AA9">
        <w:t>ermore t</w:t>
      </w:r>
      <w:r w:rsidR="00A41743">
        <w:t xml:space="preserve">hey include the interfaces and addresses of the folders in which the input information </w:t>
      </w:r>
      <w:r w:rsidR="00070AA9">
        <w:t>to</w:t>
      </w:r>
      <w:r w:rsidR="00A41743">
        <w:t xml:space="preserve"> the processors is located and the folders in which the outputs of the processors have to be sent. They also include the format in which the processors generate their output. </w:t>
      </w:r>
      <w:r w:rsidR="00070AA9">
        <w:t>Finally t</w:t>
      </w:r>
      <w:r w:rsidR="00A41743">
        <w:t>hey are XML files.</w:t>
      </w:r>
    </w:p>
    <w:p w14:paraId="492CF345" w14:textId="1B94304A" w:rsidR="00A41743" w:rsidRDefault="0031608B" w:rsidP="00A41743">
      <w:pPr>
        <w:pStyle w:val="ListParagraph"/>
        <w:numPr>
          <w:ilvl w:val="0"/>
          <w:numId w:val="15"/>
        </w:numPr>
        <w:suppressAutoHyphens/>
        <w:contextualSpacing w:val="0"/>
        <w:jc w:val="both"/>
      </w:pPr>
      <w:r>
        <w:t>To</w:t>
      </w:r>
      <w:r w:rsidR="00F5196C">
        <w:t xml:space="preserve"> </w:t>
      </w:r>
      <w:r w:rsidR="00A41743">
        <w:t xml:space="preserve">look for raw data in </w:t>
      </w:r>
      <w:r w:rsidR="00070AA9">
        <w:t>the ground stations (pooling) to</w:t>
      </w:r>
      <w:r w:rsidR="00A41743">
        <w:t xml:space="preserve"> </w:t>
      </w:r>
      <w:r w:rsidR="00070AA9">
        <w:t xml:space="preserve">ingest </w:t>
      </w:r>
      <w:r w:rsidR="00F5196C">
        <w:t xml:space="preserve">such </w:t>
      </w:r>
      <w:r w:rsidR="00070AA9">
        <w:t xml:space="preserve">raw data </w:t>
      </w:r>
      <w:r w:rsidR="00146141">
        <w:t xml:space="preserve">in a shared storage unit </w:t>
      </w:r>
      <w:r w:rsidR="00F5196C">
        <w:t>in the cloud for its</w:t>
      </w:r>
      <w:r w:rsidR="00070AA9">
        <w:t xml:space="preserve"> distribut</w:t>
      </w:r>
      <w:r w:rsidR="00F5196C">
        <w:t>ion</w:t>
      </w:r>
      <w:r w:rsidR="00070AA9">
        <w:t xml:space="preserve"> </w:t>
      </w:r>
      <w:r w:rsidR="00146141">
        <w:t>to the</w:t>
      </w:r>
      <w:r w:rsidR="00A41743">
        <w:t xml:space="preserve"> processing</w:t>
      </w:r>
      <w:r w:rsidR="00146141">
        <w:t xml:space="preserve"> chain</w:t>
      </w:r>
      <w:r w:rsidR="00A41743">
        <w:t>.</w:t>
      </w:r>
    </w:p>
    <w:p w14:paraId="6F31BD55" w14:textId="443A212E" w:rsidR="00F5196C" w:rsidRDefault="0031608B" w:rsidP="00A41743">
      <w:pPr>
        <w:pStyle w:val="ListParagraph"/>
        <w:numPr>
          <w:ilvl w:val="0"/>
          <w:numId w:val="15"/>
        </w:numPr>
        <w:suppressAutoHyphens/>
        <w:contextualSpacing w:val="0"/>
        <w:jc w:val="both"/>
      </w:pPr>
      <w:r>
        <w:t>To control</w:t>
      </w:r>
      <w:r w:rsidR="00F5196C">
        <w:t xml:space="preserve"> the processing chain by communicating with the product processors, which have four levels of processing</w:t>
      </w:r>
      <w:r w:rsidR="00416DA0">
        <w:t xml:space="preserve">: L0, L1A, L1B and </w:t>
      </w:r>
      <w:proofErr w:type="gramStart"/>
      <w:r w:rsidR="00F5196C">
        <w:t>L1C.</w:t>
      </w:r>
      <w:proofErr w:type="gramEnd"/>
    </w:p>
    <w:p w14:paraId="564DDB5B" w14:textId="34376E7F" w:rsidR="00A41743" w:rsidRDefault="0031608B" w:rsidP="00A41743">
      <w:pPr>
        <w:pStyle w:val="ListParagraph"/>
        <w:numPr>
          <w:ilvl w:val="0"/>
          <w:numId w:val="15"/>
        </w:numPr>
        <w:suppressAutoHyphens/>
        <w:contextualSpacing w:val="0"/>
        <w:jc w:val="both"/>
      </w:pPr>
      <w:r>
        <w:t>To</w:t>
      </w:r>
      <w:r w:rsidR="00695F27">
        <w:t xml:space="preserve"> manage</w:t>
      </w:r>
      <w:r>
        <w:t xml:space="preserve"> the archive and catalogue.</w:t>
      </w:r>
    </w:p>
    <w:p w14:paraId="054E24FF" w14:textId="474701FA" w:rsidR="00A41743" w:rsidRDefault="00F81E8E" w:rsidP="00F81E8E">
      <w:pPr>
        <w:pStyle w:val="Heading2"/>
      </w:pPr>
      <w:bookmarkStart w:id="4" w:name="_Toc382378083"/>
      <w:r>
        <w:t xml:space="preserve">Interactions of the </w:t>
      </w:r>
      <w:r w:rsidR="00E145E8">
        <w:t>O</w:t>
      </w:r>
      <w:r>
        <w:t>rchestrator with the other modules of the GEO-Cloud architecture</w:t>
      </w:r>
      <w:bookmarkEnd w:id="4"/>
    </w:p>
    <w:p w14:paraId="42820206" w14:textId="41C7532A" w:rsidR="00AC5605" w:rsidRDefault="00AC5605" w:rsidP="00351145">
      <w:pPr>
        <w:pStyle w:val="ListParagraph"/>
        <w:ind w:left="0"/>
        <w:jc w:val="both"/>
      </w:pPr>
      <w:r>
        <w:t xml:space="preserve">The orchestrator is designed to be implemented in the GEO-Cloud architecture. </w:t>
      </w:r>
      <w:r w:rsidR="00D148E4">
        <w:t>It interacts with different modules:</w:t>
      </w:r>
    </w:p>
    <w:p w14:paraId="7363ECB8" w14:textId="77777777" w:rsidR="00D148E4" w:rsidRDefault="00D148E4" w:rsidP="00D148E4">
      <w:pPr>
        <w:pStyle w:val="ListParagraph"/>
        <w:numPr>
          <w:ilvl w:val="0"/>
          <w:numId w:val="19"/>
        </w:numPr>
        <w:jc w:val="both"/>
      </w:pPr>
      <w:r>
        <w:t>Ground stations implemented in Virtual Wall</w:t>
      </w:r>
    </w:p>
    <w:p w14:paraId="5B7D4FA5" w14:textId="77777777" w:rsidR="00D148E4" w:rsidRDefault="00D148E4" w:rsidP="00D148E4">
      <w:pPr>
        <w:pStyle w:val="ListParagraph"/>
        <w:numPr>
          <w:ilvl w:val="0"/>
          <w:numId w:val="19"/>
        </w:numPr>
        <w:jc w:val="both"/>
      </w:pPr>
      <w:r>
        <w:t>Product Processors</w:t>
      </w:r>
    </w:p>
    <w:p w14:paraId="71655012" w14:textId="77777777" w:rsidR="00D148E4" w:rsidRDefault="00D148E4" w:rsidP="00D148E4">
      <w:pPr>
        <w:pStyle w:val="ListParagraph"/>
        <w:numPr>
          <w:ilvl w:val="0"/>
          <w:numId w:val="19"/>
        </w:numPr>
        <w:jc w:val="both"/>
      </w:pPr>
      <w:r>
        <w:t>Processing instances in the cloud</w:t>
      </w:r>
    </w:p>
    <w:p w14:paraId="56BDA84A" w14:textId="77777777" w:rsidR="00D148E4" w:rsidRDefault="00D148E4" w:rsidP="00D148E4">
      <w:pPr>
        <w:pStyle w:val="ListParagraph"/>
        <w:numPr>
          <w:ilvl w:val="0"/>
          <w:numId w:val="19"/>
        </w:numPr>
        <w:jc w:val="both"/>
      </w:pPr>
      <w:r>
        <w:t>Archive and catalogue</w:t>
      </w:r>
    </w:p>
    <w:p w14:paraId="2B957DEE" w14:textId="77777777" w:rsidR="00AC5605" w:rsidRDefault="00AC5605" w:rsidP="00351145">
      <w:pPr>
        <w:pStyle w:val="ListParagraph"/>
        <w:ind w:left="0"/>
        <w:jc w:val="both"/>
      </w:pPr>
    </w:p>
    <w:p w14:paraId="43F7FC29" w14:textId="2E396936" w:rsidR="00A41743" w:rsidRDefault="000D3D58" w:rsidP="00351145">
      <w:pPr>
        <w:pStyle w:val="ListParagraph"/>
        <w:ind w:left="0"/>
        <w:jc w:val="both"/>
      </w:pPr>
      <w:r>
        <w:fldChar w:fldCharType="begin"/>
      </w:r>
      <w:r>
        <w:instrText xml:space="preserve"> REF _Ref381863761 \h </w:instrText>
      </w:r>
      <w:r>
        <w:fldChar w:fldCharType="separate"/>
      </w:r>
      <w:r w:rsidR="004C471E">
        <w:t xml:space="preserve">Figure </w:t>
      </w:r>
      <w:r w:rsidR="004C471E">
        <w:rPr>
          <w:noProof/>
        </w:rPr>
        <w:t>1</w:t>
      </w:r>
      <w:r>
        <w:fldChar w:fldCharType="end"/>
      </w:r>
      <w:r>
        <w:t xml:space="preserve"> </w:t>
      </w:r>
      <w:r w:rsidR="00E145E8">
        <w:t>depicts the O</w:t>
      </w:r>
      <w:r w:rsidR="00351145">
        <w:t>rchestrator’s interactions with the other modules of the GEO-Cloud architecture.</w:t>
      </w:r>
    </w:p>
    <w:p w14:paraId="47E598B5" w14:textId="77777777" w:rsidR="00C20DB7" w:rsidRDefault="00C20DB7" w:rsidP="00351145">
      <w:pPr>
        <w:pStyle w:val="ListParagraph"/>
        <w:ind w:left="0"/>
        <w:jc w:val="both"/>
      </w:pPr>
    </w:p>
    <w:p w14:paraId="1B9197B3" w14:textId="3343E95D" w:rsidR="00A41743" w:rsidRDefault="00A41743" w:rsidP="00A41743">
      <w:pPr>
        <w:pStyle w:val="ListParagraph"/>
        <w:jc w:val="both"/>
      </w:pPr>
    </w:p>
    <w:p w14:paraId="3B756999" w14:textId="77777777" w:rsidR="00A41743" w:rsidRDefault="00A41743" w:rsidP="00A41743">
      <w:pPr>
        <w:pStyle w:val="ListParagraph"/>
        <w:jc w:val="both"/>
      </w:pPr>
    </w:p>
    <w:p w14:paraId="2260D592" w14:textId="77777777" w:rsidR="00A41743" w:rsidRDefault="00A41743" w:rsidP="00A41743">
      <w:pPr>
        <w:pStyle w:val="ListParagraph"/>
        <w:jc w:val="both"/>
      </w:pPr>
    </w:p>
    <w:p w14:paraId="77EE0459" w14:textId="77777777" w:rsidR="00A41743" w:rsidRDefault="00A41743" w:rsidP="00A41743">
      <w:pPr>
        <w:pStyle w:val="ListParagraph"/>
        <w:jc w:val="both"/>
      </w:pPr>
    </w:p>
    <w:p w14:paraId="293C8309" w14:textId="77777777" w:rsidR="000D3D58" w:rsidRDefault="000C34E4" w:rsidP="000D3D58">
      <w:pPr>
        <w:pStyle w:val="ListParagraph"/>
        <w:keepNext/>
        <w:jc w:val="both"/>
      </w:pPr>
      <w:r>
        <w:rPr>
          <w:noProof/>
          <w:lang w:val="es-ES" w:eastAsia="es-ES"/>
        </w:rPr>
        <w:lastRenderedPageBreak/>
        <w:drawing>
          <wp:inline distT="0" distB="0" distL="0" distR="0" wp14:anchorId="2C0BBB10" wp14:editId="49A0CD12">
            <wp:extent cx="4847059" cy="4071068"/>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4566" cy="4068974"/>
                    </a:xfrm>
                    <a:prstGeom prst="rect">
                      <a:avLst/>
                    </a:prstGeom>
                    <a:noFill/>
                  </pic:spPr>
                </pic:pic>
              </a:graphicData>
            </a:graphic>
          </wp:inline>
        </w:drawing>
      </w:r>
    </w:p>
    <w:p w14:paraId="65A895B4" w14:textId="2298ADF8" w:rsidR="000D3D58" w:rsidRDefault="000D3D58" w:rsidP="000D3D58">
      <w:pPr>
        <w:pStyle w:val="Caption"/>
        <w:jc w:val="center"/>
      </w:pPr>
      <w:bookmarkStart w:id="5" w:name="_Ref381863761"/>
      <w:bookmarkStart w:id="6" w:name="_Ref381863750"/>
      <w:r>
        <w:t xml:space="preserve">Figure </w:t>
      </w:r>
      <w:fldSimple w:instr=" SEQ Figure \* ARABIC ">
        <w:r w:rsidR="004C471E">
          <w:rPr>
            <w:noProof/>
          </w:rPr>
          <w:t>1</w:t>
        </w:r>
      </w:fldSimple>
      <w:bookmarkEnd w:id="5"/>
      <w:r>
        <w:t xml:space="preserve"> </w:t>
      </w:r>
      <w:bookmarkStart w:id="7" w:name="_Ref382318274"/>
      <w:r>
        <w:t>Orchestrator interactions</w:t>
      </w:r>
      <w:bookmarkEnd w:id="6"/>
      <w:bookmarkEnd w:id="7"/>
    </w:p>
    <w:p w14:paraId="0129C106" w14:textId="33DBEFA3" w:rsidR="00A41743" w:rsidRDefault="00A41743" w:rsidP="000D3D58">
      <w:pPr>
        <w:keepNext/>
        <w:jc w:val="both"/>
      </w:pPr>
    </w:p>
    <w:p w14:paraId="39DEABDE" w14:textId="10C33AE2" w:rsidR="00A41743" w:rsidRDefault="00F05AF9" w:rsidP="00F05AF9">
      <w:pPr>
        <w:jc w:val="both"/>
      </w:pPr>
      <w:r>
        <w:t xml:space="preserve">As shown in </w:t>
      </w:r>
      <w:r>
        <w:fldChar w:fldCharType="begin"/>
      </w:r>
      <w:r>
        <w:instrText xml:space="preserve"> REF _Ref381863761 \h </w:instrText>
      </w:r>
      <w:r>
        <w:fldChar w:fldCharType="separate"/>
      </w:r>
      <w:r w:rsidR="004C471E">
        <w:t xml:space="preserve">Figure </w:t>
      </w:r>
      <w:r w:rsidR="004C471E">
        <w:rPr>
          <w:noProof/>
        </w:rPr>
        <w:t>1</w:t>
      </w:r>
      <w:r>
        <w:fldChar w:fldCharType="end"/>
      </w:r>
      <w:r>
        <w:t>, the Orchestrator is pooling the Ground Stations frequently. When the Orchestrator gets the data, uses the Product Processor for processing the data to generate the result image. When this processing has finished, the Orchestrator sends the image to Archive and Catalogue to be available for customers.</w:t>
      </w:r>
    </w:p>
    <w:p w14:paraId="571F6BC4" w14:textId="77A6811E" w:rsidR="00F81E8E" w:rsidRDefault="00834579" w:rsidP="00834579">
      <w:pPr>
        <w:pStyle w:val="Heading2"/>
      </w:pPr>
      <w:bookmarkStart w:id="8" w:name="_Ref382316316"/>
      <w:bookmarkStart w:id="9" w:name="_Toc382378084"/>
      <w:r>
        <w:t>Orchestrator’s working flow</w:t>
      </w:r>
      <w:bookmarkEnd w:id="8"/>
      <w:bookmarkEnd w:id="9"/>
    </w:p>
    <w:p w14:paraId="2E742F54" w14:textId="43DD4E5E" w:rsidR="00A41743" w:rsidRDefault="007A3848" w:rsidP="00E66654">
      <w:pPr>
        <w:pStyle w:val="ListParagraph"/>
        <w:ind w:left="0"/>
      </w:pPr>
      <w:r>
        <w:t xml:space="preserve">The </w:t>
      </w:r>
      <w:r w:rsidR="00155D96">
        <w:t>O</w:t>
      </w:r>
      <w:r>
        <w:t xml:space="preserve">rchestrator works by following the next sequence of </w:t>
      </w:r>
      <w:r w:rsidR="005D1574">
        <w:t>steps</w:t>
      </w:r>
      <w:r>
        <w:t>:</w:t>
      </w:r>
    </w:p>
    <w:p w14:paraId="326D7BA1" w14:textId="0C1074A6" w:rsidR="00BF1EB0" w:rsidRDefault="005D1574" w:rsidP="00590C53">
      <w:pPr>
        <w:suppressAutoHyphens/>
        <w:ind w:left="720"/>
        <w:jc w:val="both"/>
      </w:pPr>
      <w:r>
        <w:rPr>
          <w:b/>
        </w:rPr>
        <w:t>Step</w:t>
      </w:r>
      <w:r w:rsidR="00590C53" w:rsidRPr="00590C53">
        <w:rPr>
          <w:b/>
        </w:rPr>
        <w:t xml:space="preserve"> 1:</w:t>
      </w:r>
      <w:r w:rsidR="00590C53">
        <w:t xml:space="preserve"> </w:t>
      </w:r>
      <w:r w:rsidR="00155D96">
        <w:t xml:space="preserve">The </w:t>
      </w:r>
      <w:r w:rsidR="00BF1EB0">
        <w:t>Orchestrator gets all</w:t>
      </w:r>
      <w:r w:rsidR="00155D96">
        <w:t xml:space="preserve"> the</w:t>
      </w:r>
      <w:r w:rsidR="00BF1EB0">
        <w:t xml:space="preserve"> information about the Ground Stations and </w:t>
      </w:r>
      <w:r w:rsidR="00155D96">
        <w:t>localizes</w:t>
      </w:r>
      <w:r w:rsidR="00BF1EB0">
        <w:t xml:space="preserve"> them.</w:t>
      </w:r>
    </w:p>
    <w:p w14:paraId="05B75D04" w14:textId="3C7BDEC1" w:rsidR="00BF1EB0" w:rsidRDefault="00BF1EB0" w:rsidP="00590C53">
      <w:pPr>
        <w:suppressAutoHyphens/>
        <w:ind w:left="720"/>
        <w:jc w:val="both"/>
      </w:pPr>
      <w:r>
        <w:rPr>
          <w:b/>
        </w:rPr>
        <w:t>Step 2:</w:t>
      </w:r>
      <w:r>
        <w:t xml:space="preserve"> </w:t>
      </w:r>
      <w:r w:rsidR="00155D96">
        <w:t>The L</w:t>
      </w:r>
      <w:r>
        <w:t>istener pool</w:t>
      </w:r>
      <w:r w:rsidR="00155D96">
        <w:t>s</w:t>
      </w:r>
      <w:r>
        <w:t xml:space="preserve"> to the Ground Stations and when there are a downloadable </w:t>
      </w:r>
      <w:proofErr w:type="spellStart"/>
      <w:r>
        <w:t>RawData</w:t>
      </w:r>
      <w:proofErr w:type="spellEnd"/>
      <w:r>
        <w:t>, the</w:t>
      </w:r>
      <w:r w:rsidR="00530E75">
        <w:t xml:space="preserve"> </w:t>
      </w:r>
      <w:proofErr w:type="spellStart"/>
      <w:r w:rsidR="00530E75">
        <w:t>New_Data_Event</w:t>
      </w:r>
      <w:proofErr w:type="spellEnd"/>
      <w:r>
        <w:t xml:space="preserve"> is </w:t>
      </w:r>
      <w:r w:rsidR="00155D96">
        <w:t>launched</w:t>
      </w:r>
      <w:r>
        <w:t>.</w:t>
      </w:r>
    </w:p>
    <w:p w14:paraId="4451940A" w14:textId="7256C36D" w:rsidR="008B7AF0" w:rsidRDefault="005D1574" w:rsidP="00590C53">
      <w:pPr>
        <w:suppressAutoHyphens/>
        <w:ind w:left="720"/>
        <w:jc w:val="both"/>
      </w:pPr>
      <w:r>
        <w:rPr>
          <w:b/>
        </w:rPr>
        <w:t>Step</w:t>
      </w:r>
      <w:r w:rsidR="00590C53" w:rsidRPr="00590C53">
        <w:rPr>
          <w:b/>
        </w:rPr>
        <w:t xml:space="preserve"> 2:</w:t>
      </w:r>
      <w:r w:rsidR="00590C53">
        <w:t xml:space="preserve"> </w:t>
      </w:r>
      <w:r w:rsidR="00A41743">
        <w:t xml:space="preserve">When the </w:t>
      </w:r>
      <w:proofErr w:type="spellStart"/>
      <w:r w:rsidR="008B7AF0">
        <w:t>New_Data_Event</w:t>
      </w:r>
      <w:proofErr w:type="spellEnd"/>
      <w:r w:rsidR="008B7AF0">
        <w:t xml:space="preserve"> </w:t>
      </w:r>
      <w:r w:rsidR="00A41743">
        <w:t>occurs</w:t>
      </w:r>
      <w:r w:rsidR="00155D96">
        <w:t xml:space="preserve">, </w:t>
      </w:r>
      <w:r w:rsidR="00A41743">
        <w:t xml:space="preserve">the Orchestrator </w:t>
      </w:r>
      <w:r w:rsidR="007F4F08">
        <w:t>downloads</w:t>
      </w:r>
      <w:r w:rsidR="008B7AF0">
        <w:t xml:space="preserve"> the data.</w:t>
      </w:r>
    </w:p>
    <w:p w14:paraId="6AA7ADBA" w14:textId="76199A7A" w:rsidR="00A41743" w:rsidRDefault="008B7AF0" w:rsidP="00590C53">
      <w:pPr>
        <w:suppressAutoHyphens/>
        <w:ind w:left="720"/>
        <w:jc w:val="both"/>
      </w:pPr>
      <w:r>
        <w:rPr>
          <w:b/>
        </w:rPr>
        <w:t>Step 3:</w:t>
      </w:r>
      <w:r>
        <w:t xml:space="preserve"> </w:t>
      </w:r>
      <w:r w:rsidR="007F4F08">
        <w:t xml:space="preserve"> </w:t>
      </w:r>
      <w:r>
        <w:t xml:space="preserve">The Orchestrator moves the </w:t>
      </w:r>
      <w:r w:rsidR="00A41743">
        <w:t>r</w:t>
      </w:r>
      <w:r w:rsidR="007F4F08">
        <w:t>aw data to a shared storage.</w:t>
      </w:r>
    </w:p>
    <w:p w14:paraId="210F9384" w14:textId="4EA9EA25" w:rsidR="007F4F08" w:rsidRDefault="008B7AF0" w:rsidP="007F4F08">
      <w:pPr>
        <w:suppressAutoHyphens/>
        <w:ind w:left="720"/>
        <w:jc w:val="both"/>
      </w:pPr>
      <w:r>
        <w:rPr>
          <w:b/>
        </w:rPr>
        <w:t>Step 4</w:t>
      </w:r>
      <w:r w:rsidR="007F4F08">
        <w:rPr>
          <w:b/>
        </w:rPr>
        <w:t>:</w:t>
      </w:r>
      <w:r w:rsidR="007F4F08">
        <w:t xml:space="preserve"> </w:t>
      </w:r>
      <w:r>
        <w:t>Then, t</w:t>
      </w:r>
      <w:r w:rsidR="007F4F08">
        <w:t xml:space="preserve">he Orchestrator makes different Job Orders for </w:t>
      </w:r>
      <w:r w:rsidR="00155D96">
        <w:t xml:space="preserve">the </w:t>
      </w:r>
      <w:r w:rsidR="007F4F08">
        <w:t>processors.</w:t>
      </w:r>
      <w:r w:rsidR="00155D96">
        <w:t xml:space="preserve"> The Job Order contains</w:t>
      </w:r>
      <w:r w:rsidR="007F4F08">
        <w:t xml:space="preserve"> all </w:t>
      </w:r>
      <w:r w:rsidR="00155D96">
        <w:t xml:space="preserve">the </w:t>
      </w:r>
      <w:r w:rsidR="007F4F08">
        <w:t xml:space="preserve">useful information for </w:t>
      </w:r>
      <w:r w:rsidR="00155D96">
        <w:t xml:space="preserve">the </w:t>
      </w:r>
      <w:r>
        <w:t>P</w:t>
      </w:r>
      <w:r w:rsidR="00155D96">
        <w:t xml:space="preserve">roduct </w:t>
      </w:r>
      <w:r>
        <w:t>P</w:t>
      </w:r>
      <w:r w:rsidR="007F4F08">
        <w:t>rocessors to proceed</w:t>
      </w:r>
      <w:r w:rsidR="00155D96">
        <w:t xml:space="preserve"> with the image processing</w:t>
      </w:r>
      <w:r w:rsidR="007F4F08">
        <w:t>.</w:t>
      </w:r>
    </w:p>
    <w:p w14:paraId="36541C63" w14:textId="59131F2F" w:rsidR="008B7AF0" w:rsidRDefault="005D1574" w:rsidP="00590C53">
      <w:pPr>
        <w:suppressAutoHyphens/>
        <w:ind w:left="720"/>
        <w:jc w:val="both"/>
      </w:pPr>
      <w:r>
        <w:rPr>
          <w:b/>
        </w:rPr>
        <w:t>Step</w:t>
      </w:r>
      <w:r w:rsidR="00590C53" w:rsidRPr="00590C53">
        <w:rPr>
          <w:b/>
        </w:rPr>
        <w:t xml:space="preserve"> </w:t>
      </w:r>
      <w:r w:rsidR="008B7AF0">
        <w:rPr>
          <w:b/>
        </w:rPr>
        <w:t>5</w:t>
      </w:r>
      <w:r w:rsidR="00590C53" w:rsidRPr="00590C53">
        <w:rPr>
          <w:b/>
        </w:rPr>
        <w:t>:</w:t>
      </w:r>
      <w:r w:rsidR="00590C53">
        <w:t xml:space="preserve"> </w:t>
      </w:r>
      <w:r w:rsidR="00A41743">
        <w:t>The Orchestrator</w:t>
      </w:r>
      <w:r w:rsidR="008B7AF0">
        <w:t xml:space="preserve"> gets the </w:t>
      </w:r>
      <w:proofErr w:type="spellStart"/>
      <w:r w:rsidR="008B7AF0">
        <w:t>ProcessorChainController</w:t>
      </w:r>
      <w:proofErr w:type="spellEnd"/>
      <w:r w:rsidR="008B7AF0">
        <w:t xml:space="preserve"> object (this object was made regarding Singleton pattern).</w:t>
      </w:r>
    </w:p>
    <w:p w14:paraId="3DC0A6A4" w14:textId="6354B6DB" w:rsidR="00A41743" w:rsidRDefault="008B7AF0" w:rsidP="00590C53">
      <w:pPr>
        <w:suppressAutoHyphens/>
        <w:ind w:left="720"/>
        <w:jc w:val="both"/>
      </w:pPr>
      <w:r>
        <w:rPr>
          <w:b/>
        </w:rPr>
        <w:t>Step 6:</w:t>
      </w:r>
      <w:r>
        <w:t xml:space="preserve"> The Orchestrator instructs the </w:t>
      </w:r>
      <w:proofErr w:type="spellStart"/>
      <w:r>
        <w:t>ProcessorChainController</w:t>
      </w:r>
      <w:proofErr w:type="spellEnd"/>
      <w:r>
        <w:t xml:space="preserve"> object to create</w:t>
      </w:r>
      <w:r w:rsidR="007F4F08">
        <w:t xml:space="preserve"> </w:t>
      </w:r>
      <w:r w:rsidR="00155D96">
        <w:t xml:space="preserve">a </w:t>
      </w:r>
      <w:r w:rsidR="007F4F08">
        <w:t>new processing chain</w:t>
      </w:r>
      <w:r>
        <w:t xml:space="preserve"> </w:t>
      </w:r>
      <w:r w:rsidR="00EE53B5">
        <w:t xml:space="preserve">by </w:t>
      </w:r>
      <w:r>
        <w:t xml:space="preserve">sending the </w:t>
      </w:r>
      <w:proofErr w:type="spellStart"/>
      <w:r>
        <w:t>JobOrders</w:t>
      </w:r>
      <w:proofErr w:type="spellEnd"/>
      <w:r>
        <w:t xml:space="preserve"> created in step 4</w:t>
      </w:r>
      <w:r w:rsidR="007F4F08">
        <w:t>.</w:t>
      </w:r>
    </w:p>
    <w:p w14:paraId="6B69334C" w14:textId="1CC92F19" w:rsidR="008B7AF0" w:rsidRDefault="00D416AA" w:rsidP="00590C53">
      <w:pPr>
        <w:suppressAutoHyphens/>
        <w:ind w:left="720"/>
        <w:jc w:val="both"/>
      </w:pPr>
      <w:r>
        <w:rPr>
          <w:b/>
        </w:rPr>
        <w:lastRenderedPageBreak/>
        <w:t>Step 7</w:t>
      </w:r>
      <w:r w:rsidR="008B7AF0">
        <w:rPr>
          <w:b/>
        </w:rPr>
        <w:t>:</w:t>
      </w:r>
      <w:r w:rsidR="008B7AF0">
        <w:t xml:space="preserve"> The </w:t>
      </w:r>
      <w:proofErr w:type="spellStart"/>
      <w:r w:rsidR="008B7AF0">
        <w:t>ProcessorChain</w:t>
      </w:r>
      <w:proofErr w:type="spellEnd"/>
      <w:r w:rsidR="008B7AF0">
        <w:t xml:space="preserve"> Controller object creates a new Processing Chain </w:t>
      </w:r>
      <w:r w:rsidR="0053777F">
        <w:t xml:space="preserve">to process </w:t>
      </w:r>
      <w:r w:rsidR="00EE53B5">
        <w:t>the</w:t>
      </w:r>
      <w:r w:rsidR="0053777F">
        <w:t xml:space="preserve"> data.</w:t>
      </w:r>
    </w:p>
    <w:p w14:paraId="112654CA" w14:textId="4B5AF517" w:rsidR="0053777F" w:rsidRDefault="00D416AA" w:rsidP="00590C53">
      <w:pPr>
        <w:suppressAutoHyphens/>
        <w:ind w:left="720"/>
        <w:jc w:val="both"/>
      </w:pPr>
      <w:r>
        <w:rPr>
          <w:b/>
        </w:rPr>
        <w:t>Step 8</w:t>
      </w:r>
      <w:r w:rsidR="0053777F">
        <w:rPr>
          <w:b/>
        </w:rPr>
        <w:t>:</w:t>
      </w:r>
      <w:r w:rsidR="0053777F">
        <w:t xml:space="preserve"> The Processing Chain sequentially executes the L0, L1A, L1B, L1C processors. </w:t>
      </w:r>
    </w:p>
    <w:p w14:paraId="203D2A17" w14:textId="54CF4801" w:rsidR="0053777F" w:rsidRDefault="00D416AA" w:rsidP="00590C53">
      <w:pPr>
        <w:suppressAutoHyphens/>
        <w:ind w:left="720"/>
        <w:jc w:val="both"/>
      </w:pPr>
      <w:r>
        <w:rPr>
          <w:b/>
        </w:rPr>
        <w:t>Step 9</w:t>
      </w:r>
      <w:r w:rsidR="0053777F">
        <w:rPr>
          <w:b/>
        </w:rPr>
        <w:t>:</w:t>
      </w:r>
      <w:r w:rsidR="00886191">
        <w:t xml:space="preserve"> When the </w:t>
      </w:r>
      <w:proofErr w:type="spellStart"/>
      <w:r w:rsidR="00886191">
        <w:t>Processing</w:t>
      </w:r>
      <w:r w:rsidR="0053777F">
        <w:t>Chain</w:t>
      </w:r>
      <w:proofErr w:type="spellEnd"/>
      <w:r w:rsidR="0053777F">
        <w:t xml:space="preserve"> has finished, </w:t>
      </w:r>
      <w:r w:rsidR="00B75C61">
        <w:t>this notifies</w:t>
      </w:r>
      <w:r w:rsidR="0053777F">
        <w:t xml:space="preserve"> </w:t>
      </w:r>
      <w:r w:rsidR="00B75C61">
        <w:t>the</w:t>
      </w:r>
      <w:r w:rsidR="0053777F">
        <w:t xml:space="preserve"> </w:t>
      </w:r>
      <w:proofErr w:type="spellStart"/>
      <w:r w:rsidR="0053777F">
        <w:t>ProcessorChainController</w:t>
      </w:r>
      <w:proofErr w:type="spellEnd"/>
      <w:r w:rsidR="0053777F">
        <w:t xml:space="preserve"> object that the processing </w:t>
      </w:r>
      <w:r w:rsidR="00F9754E">
        <w:t>ended</w:t>
      </w:r>
      <w:r w:rsidR="0053777F">
        <w:t>.</w:t>
      </w:r>
    </w:p>
    <w:p w14:paraId="355D14F3" w14:textId="79683C4A" w:rsidR="0053777F" w:rsidRDefault="00D416AA" w:rsidP="00590C53">
      <w:pPr>
        <w:suppressAutoHyphens/>
        <w:ind w:left="720"/>
        <w:jc w:val="both"/>
      </w:pPr>
      <w:r>
        <w:rPr>
          <w:b/>
        </w:rPr>
        <w:t>Step 10</w:t>
      </w:r>
      <w:r w:rsidR="0053777F">
        <w:rPr>
          <w:b/>
        </w:rPr>
        <w:t>:</w:t>
      </w:r>
      <w:r w:rsidR="0053777F">
        <w:t xml:space="preserve"> The </w:t>
      </w:r>
      <w:proofErr w:type="spellStart"/>
      <w:r w:rsidR="0053777F">
        <w:t>ProcessingChainController</w:t>
      </w:r>
      <w:proofErr w:type="spellEnd"/>
      <w:r w:rsidR="0053777F">
        <w:t xml:space="preserve"> alerts the Orchestrator that the Processing Chain has finished.</w:t>
      </w:r>
    </w:p>
    <w:p w14:paraId="1059B667" w14:textId="75129338" w:rsidR="00A41743" w:rsidRDefault="005D1574" w:rsidP="00590C53">
      <w:pPr>
        <w:suppressAutoHyphens/>
        <w:ind w:left="720"/>
        <w:jc w:val="both"/>
      </w:pPr>
      <w:r>
        <w:rPr>
          <w:b/>
        </w:rPr>
        <w:t>Step</w:t>
      </w:r>
      <w:r w:rsidR="00D416AA">
        <w:rPr>
          <w:b/>
        </w:rPr>
        <w:t xml:space="preserve"> 11</w:t>
      </w:r>
      <w:r w:rsidR="00590C53" w:rsidRPr="00590C53">
        <w:rPr>
          <w:b/>
        </w:rPr>
        <w:t>:</w:t>
      </w:r>
      <w:r w:rsidR="00590C53">
        <w:t xml:space="preserve"> </w:t>
      </w:r>
      <w:r w:rsidR="0053777F">
        <w:t>T</w:t>
      </w:r>
      <w:r w:rsidR="007F4F08">
        <w:t xml:space="preserve">he </w:t>
      </w:r>
      <w:r w:rsidR="005B5B43">
        <w:t>Orchestrator takes</w:t>
      </w:r>
      <w:r w:rsidR="00A41743">
        <w:t xml:space="preserve"> the </w:t>
      </w:r>
      <w:r w:rsidR="00A226EE">
        <w:t>created</w:t>
      </w:r>
      <w:r w:rsidR="00A41743">
        <w:t xml:space="preserve"> image and puts</w:t>
      </w:r>
      <w:r w:rsidR="00A226EE">
        <w:t xml:space="preserve"> it</w:t>
      </w:r>
      <w:r w:rsidR="00A41743">
        <w:t xml:space="preserve"> into </w:t>
      </w:r>
      <w:r w:rsidR="00A226EE">
        <w:t>the A</w:t>
      </w:r>
      <w:r w:rsidR="00A41743">
        <w:t>rchive.</w:t>
      </w:r>
    </w:p>
    <w:p w14:paraId="37064E34" w14:textId="1FA0EFE8" w:rsidR="00A41743" w:rsidRDefault="002728B0" w:rsidP="00A41743">
      <w:pPr>
        <w:jc w:val="both"/>
      </w:pPr>
      <w:r>
        <w:fldChar w:fldCharType="begin"/>
      </w:r>
      <w:r>
        <w:instrText xml:space="preserve"> REF _Ref381868589 \h </w:instrText>
      </w:r>
      <w:r>
        <w:fldChar w:fldCharType="separate"/>
      </w:r>
      <w:r w:rsidR="004C471E">
        <w:t xml:space="preserve">Figure </w:t>
      </w:r>
      <w:r w:rsidR="004C471E">
        <w:rPr>
          <w:noProof/>
        </w:rPr>
        <w:t>2</w:t>
      </w:r>
      <w:r>
        <w:fldChar w:fldCharType="end"/>
      </w:r>
      <w:r>
        <w:t xml:space="preserve"> depicts the workflow of the Orchestrator</w:t>
      </w:r>
      <w:r w:rsidR="00C43B8F">
        <w:t>.</w:t>
      </w:r>
      <w:r w:rsidR="00BF1EB0">
        <w:t xml:space="preserve"> </w:t>
      </w:r>
    </w:p>
    <w:p w14:paraId="16ED1E61" w14:textId="77777777" w:rsidR="00E71346" w:rsidRDefault="00E71346" w:rsidP="00A41743">
      <w:pPr>
        <w:jc w:val="both"/>
      </w:pPr>
    </w:p>
    <w:p w14:paraId="2BD4E46C" w14:textId="77777777" w:rsidR="00E71346" w:rsidRDefault="00E71346" w:rsidP="00E71346">
      <w:pPr>
        <w:keepNext/>
        <w:jc w:val="both"/>
      </w:pPr>
      <w:r>
        <w:rPr>
          <w:noProof/>
          <w:lang w:val="es-ES" w:eastAsia="es-ES" w:bidi="ar-SA"/>
        </w:rPr>
        <w:drawing>
          <wp:inline distT="0" distB="0" distL="0" distR="0" wp14:anchorId="4AAC8A31" wp14:editId="59F32E4C">
            <wp:extent cx="5748654" cy="36861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P\Desktop\OrchestratorInteraction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48654" cy="3686160"/>
                    </a:xfrm>
                    <a:prstGeom prst="rect">
                      <a:avLst/>
                    </a:prstGeom>
                    <a:noFill/>
                    <a:ln>
                      <a:noFill/>
                    </a:ln>
                  </pic:spPr>
                </pic:pic>
              </a:graphicData>
            </a:graphic>
          </wp:inline>
        </w:drawing>
      </w:r>
      <w:bookmarkStart w:id="10" w:name="_GoBack"/>
      <w:bookmarkEnd w:id="10"/>
    </w:p>
    <w:p w14:paraId="21B33BF8" w14:textId="39B51D99" w:rsidR="00E71346" w:rsidRDefault="00E71346" w:rsidP="00E71346">
      <w:pPr>
        <w:pStyle w:val="Caption"/>
        <w:jc w:val="center"/>
      </w:pPr>
      <w:bookmarkStart w:id="11" w:name="_Ref381868589"/>
      <w:r>
        <w:t xml:space="preserve">Figure </w:t>
      </w:r>
      <w:fldSimple w:instr=" SEQ Figure \* ARABIC ">
        <w:r w:rsidR="004C471E">
          <w:rPr>
            <w:noProof/>
          </w:rPr>
          <w:t>2</w:t>
        </w:r>
      </w:fldSimple>
      <w:bookmarkEnd w:id="11"/>
      <w:r>
        <w:t xml:space="preserve"> Orchestrator workflow</w:t>
      </w:r>
    </w:p>
    <w:p w14:paraId="07F2F856" w14:textId="77777777" w:rsidR="00A41743" w:rsidRDefault="00A41743" w:rsidP="00A41743">
      <w:pPr>
        <w:jc w:val="both"/>
      </w:pPr>
    </w:p>
    <w:p w14:paraId="0F2DADBF" w14:textId="09799D4C" w:rsidR="00A41743" w:rsidRDefault="00F96C6A" w:rsidP="00E4105D">
      <w:pPr>
        <w:pStyle w:val="Heading2"/>
      </w:pPr>
      <w:bookmarkStart w:id="12" w:name="_Toc382378085"/>
      <w:r>
        <w:t>Interfaces of the O</w:t>
      </w:r>
      <w:r w:rsidR="00E4105D">
        <w:t>rchestrator</w:t>
      </w:r>
      <w:bookmarkEnd w:id="12"/>
      <w:r w:rsidR="00E4105D">
        <w:t xml:space="preserve"> </w:t>
      </w:r>
    </w:p>
    <w:p w14:paraId="222DC100" w14:textId="77777777" w:rsidR="00827CF7" w:rsidRDefault="00827CF7" w:rsidP="00827CF7"/>
    <w:p w14:paraId="19943418" w14:textId="640C89F3" w:rsidR="00F96C6A" w:rsidRDefault="00F96C6A" w:rsidP="00827CF7">
      <w:r>
        <w:t xml:space="preserve">The Orchestrator has interfaces with the </w:t>
      </w:r>
      <w:r w:rsidR="0094540D">
        <w:t xml:space="preserve">Ground Stations implemented in Virtual Wall, with the </w:t>
      </w:r>
      <w:r>
        <w:t>Product Processors</w:t>
      </w:r>
      <w:r w:rsidR="0094540D">
        <w:t xml:space="preserve"> and with</w:t>
      </w:r>
      <w:r>
        <w:t xml:space="preserve"> the Archive and Catalogue</w:t>
      </w:r>
      <w:r w:rsidR="004B57B4">
        <w:t>.</w:t>
      </w:r>
    </w:p>
    <w:p w14:paraId="648A75A2" w14:textId="77777777" w:rsidR="0053777F" w:rsidRDefault="0053777F" w:rsidP="00827CF7"/>
    <w:p w14:paraId="700262FE" w14:textId="269CAED3" w:rsidR="0053777F" w:rsidRDefault="0053777F" w:rsidP="0053777F">
      <w:pPr>
        <w:pStyle w:val="Heading3"/>
      </w:pPr>
      <w:bookmarkStart w:id="13" w:name="_Toc382378086"/>
      <w:r>
        <w:t>Interfaces with the Ground Stations implemented in Virtual Wall</w:t>
      </w:r>
      <w:bookmarkEnd w:id="13"/>
    </w:p>
    <w:p w14:paraId="2107BD1C" w14:textId="11F44068" w:rsidR="0053777F" w:rsidRDefault="0053777F" w:rsidP="0053777F">
      <w:r>
        <w:t>The Ground Stations are deployed in some Virtual Wall nodes. In those, the impairments and featur</w:t>
      </w:r>
      <w:r w:rsidR="0098756B">
        <w:t>es of the network are</w:t>
      </w:r>
      <w:r>
        <w:t xml:space="preserve"> simulated. Essentially, the Orchestrator is pooling those Ground Stations over FTP </w:t>
      </w:r>
      <w:r w:rsidR="0098756B">
        <w:t xml:space="preserve">connections </w:t>
      </w:r>
      <w:r>
        <w:t>to know when a raw data is available</w:t>
      </w:r>
      <w:r w:rsidR="0098756B">
        <w:t xml:space="preserve">. So, this Ground Stations are FTP servers in which the Orchestrator can get the raw data obtained by </w:t>
      </w:r>
      <w:r w:rsidR="005C48F1">
        <w:t xml:space="preserve">the </w:t>
      </w:r>
      <w:r w:rsidR="0098756B">
        <w:t>constellation</w:t>
      </w:r>
      <w:r w:rsidR="005C48F1">
        <w:t xml:space="preserve"> of satellites</w:t>
      </w:r>
      <w:r w:rsidR="0098756B">
        <w:t>.</w:t>
      </w:r>
    </w:p>
    <w:p w14:paraId="40EEA859" w14:textId="77777777" w:rsidR="0053777F" w:rsidRPr="0053777F" w:rsidRDefault="0053777F" w:rsidP="0053777F"/>
    <w:p w14:paraId="0AFA7299" w14:textId="2DD1ED0E" w:rsidR="00982F6C" w:rsidRPr="00982F6C" w:rsidRDefault="005D478A" w:rsidP="00982F6C">
      <w:pPr>
        <w:pStyle w:val="Heading3"/>
      </w:pPr>
      <w:bookmarkStart w:id="14" w:name="_Toc382378087"/>
      <w:r>
        <w:lastRenderedPageBreak/>
        <w:t>Interfaces with the P</w:t>
      </w:r>
      <w:r w:rsidR="00827CF7">
        <w:t xml:space="preserve">roduct </w:t>
      </w:r>
      <w:r>
        <w:t>P</w:t>
      </w:r>
      <w:r w:rsidR="00827CF7">
        <w:t>rocessors</w:t>
      </w:r>
      <w:bookmarkEnd w:id="14"/>
    </w:p>
    <w:p w14:paraId="2A034207" w14:textId="5DD66368" w:rsidR="00982F6C" w:rsidRDefault="00821019" w:rsidP="00EC272E">
      <w:pPr>
        <w:jc w:val="both"/>
      </w:pPr>
      <w:r>
        <w:t xml:space="preserve">The </w:t>
      </w:r>
      <w:r w:rsidR="005D478A">
        <w:t xml:space="preserve">Orchestrator communicates with </w:t>
      </w:r>
      <w:r w:rsidR="00543493">
        <w:t xml:space="preserve">the </w:t>
      </w:r>
      <w:r w:rsidR="005D478A">
        <w:t>P</w:t>
      </w:r>
      <w:r>
        <w:t xml:space="preserve">roduct </w:t>
      </w:r>
      <w:r w:rsidR="005D478A">
        <w:t>P</w:t>
      </w:r>
      <w:r>
        <w:t xml:space="preserve">rocessors </w:t>
      </w:r>
      <w:r w:rsidR="005D478A">
        <w:t>through the</w:t>
      </w:r>
      <w:r>
        <w:t xml:space="preserve"> </w:t>
      </w:r>
      <w:proofErr w:type="spellStart"/>
      <w:r>
        <w:t>ProcessingChainController</w:t>
      </w:r>
      <w:proofErr w:type="spellEnd"/>
      <w:r w:rsidR="005D478A">
        <w:t xml:space="preserve"> instance</w:t>
      </w:r>
      <w:r>
        <w:t xml:space="preserve"> as shown in </w:t>
      </w:r>
      <w:r>
        <w:fldChar w:fldCharType="begin"/>
      </w:r>
      <w:r>
        <w:instrText xml:space="preserve"> REF _Ref381868589 \h </w:instrText>
      </w:r>
      <w:r>
        <w:fldChar w:fldCharType="separate"/>
      </w:r>
      <w:r w:rsidR="004C471E">
        <w:t xml:space="preserve">Figure </w:t>
      </w:r>
      <w:r w:rsidR="004C471E">
        <w:rPr>
          <w:noProof/>
        </w:rPr>
        <w:t>2</w:t>
      </w:r>
      <w:r>
        <w:fldChar w:fldCharType="end"/>
      </w:r>
      <w:r w:rsidR="005D478A">
        <w:t>. The O</w:t>
      </w:r>
      <w:r>
        <w:t xml:space="preserve">rchestrator </w:t>
      </w:r>
      <w:r w:rsidR="005D478A">
        <w:t>commands</w:t>
      </w:r>
      <w:r>
        <w:t xml:space="preserve"> </w:t>
      </w:r>
      <w:r w:rsidR="00543493">
        <w:t xml:space="preserve">the </w:t>
      </w:r>
      <w:proofErr w:type="spellStart"/>
      <w:r w:rsidR="0002118F">
        <w:t>ProcessingChainController</w:t>
      </w:r>
      <w:proofErr w:type="spellEnd"/>
      <w:r>
        <w:t xml:space="preserve"> to create a new processing chain </w:t>
      </w:r>
      <w:r w:rsidR="0002118F">
        <w:t>to process</w:t>
      </w:r>
      <w:r>
        <w:t xml:space="preserve"> </w:t>
      </w:r>
      <w:r w:rsidR="00805205">
        <w:t>the raw data</w:t>
      </w:r>
      <w:r>
        <w:t xml:space="preserve">. When this process </w:t>
      </w:r>
      <w:r w:rsidR="008F1085">
        <w:t>finishes</w:t>
      </w:r>
      <w:r>
        <w:t xml:space="preserve">, the </w:t>
      </w:r>
      <w:proofErr w:type="spellStart"/>
      <w:r>
        <w:t>ProcessingChainController</w:t>
      </w:r>
      <w:proofErr w:type="spellEnd"/>
      <w:r>
        <w:t xml:space="preserve"> sends to </w:t>
      </w:r>
      <w:r w:rsidR="00D00F2A">
        <w:t xml:space="preserve">the </w:t>
      </w:r>
      <w:r>
        <w:t xml:space="preserve">Orchestrator a message to indicate the end of the chain. </w:t>
      </w:r>
      <w:r w:rsidR="00D00F2A">
        <w:t>Thus,</w:t>
      </w:r>
      <w:r>
        <w:t xml:space="preserve"> the </w:t>
      </w:r>
      <w:proofErr w:type="spellStart"/>
      <w:r>
        <w:t>ProcessingChainController</w:t>
      </w:r>
      <w:proofErr w:type="spellEnd"/>
      <w:r>
        <w:t xml:space="preserve"> checks the </w:t>
      </w:r>
      <w:r w:rsidR="00543493">
        <w:t xml:space="preserve">product processors progress and initiates the next level until the processing chain finishes. </w:t>
      </w:r>
      <w:r w:rsidR="00623865">
        <w:t xml:space="preserve">Finally, the Orchestrator </w:t>
      </w:r>
      <w:r w:rsidR="00543493">
        <w:t>obtains</w:t>
      </w:r>
      <w:r w:rsidR="00623865">
        <w:t xml:space="preserve"> the </w:t>
      </w:r>
      <w:r w:rsidR="00543493">
        <w:t>end product and locates</w:t>
      </w:r>
      <w:r w:rsidR="00623865">
        <w:t xml:space="preserve"> it in </w:t>
      </w:r>
      <w:r w:rsidR="00543493">
        <w:t xml:space="preserve">the </w:t>
      </w:r>
      <w:r w:rsidR="00623865">
        <w:t>Catalog</w:t>
      </w:r>
      <w:r w:rsidR="00543493">
        <w:t>ue</w:t>
      </w:r>
      <w:r w:rsidR="00623865">
        <w:t xml:space="preserve"> </w:t>
      </w:r>
      <w:r w:rsidR="00543493">
        <w:t>S</w:t>
      </w:r>
      <w:r w:rsidR="00623865">
        <w:t>ervice.</w:t>
      </w:r>
      <w:r>
        <w:t xml:space="preserve"> </w:t>
      </w:r>
    </w:p>
    <w:p w14:paraId="5A08E0C1" w14:textId="77777777" w:rsidR="00982F6C" w:rsidRPr="00982F6C" w:rsidRDefault="00982F6C" w:rsidP="00982F6C"/>
    <w:p w14:paraId="5839DE88" w14:textId="26D37D1F" w:rsidR="00982F6C" w:rsidRDefault="00982F6C" w:rsidP="00982F6C">
      <w:pPr>
        <w:pStyle w:val="Heading4"/>
      </w:pPr>
      <w:proofErr w:type="spellStart"/>
      <w:r>
        <w:t>ProcessingChainController</w:t>
      </w:r>
      <w:proofErr w:type="spellEnd"/>
    </w:p>
    <w:p w14:paraId="56B4E945" w14:textId="452D4AE8" w:rsidR="00692317" w:rsidRDefault="00982F6C" w:rsidP="00692317">
      <w:pPr>
        <w:jc w:val="both"/>
      </w:pPr>
      <w:r>
        <w:t xml:space="preserve">As </w:t>
      </w:r>
      <w:r w:rsidR="00692317">
        <w:t>previously described</w:t>
      </w:r>
      <w:r>
        <w:t xml:space="preserve">, the </w:t>
      </w:r>
      <w:proofErr w:type="spellStart"/>
      <w:r>
        <w:t>ProcessingChainController</w:t>
      </w:r>
      <w:proofErr w:type="spellEnd"/>
      <w:r>
        <w:t xml:space="preserve"> interchanges messages with </w:t>
      </w:r>
      <w:r w:rsidR="00692317">
        <w:t xml:space="preserve">the </w:t>
      </w:r>
      <w:r>
        <w:t xml:space="preserve">Orchestrator </w:t>
      </w:r>
      <w:r w:rsidR="00692317">
        <w:t>to</w:t>
      </w:r>
      <w:r>
        <w:t xml:space="preserve"> initialize </w:t>
      </w:r>
      <w:r w:rsidR="00692317">
        <w:t xml:space="preserve">the processing chain </w:t>
      </w:r>
      <w:r>
        <w:t xml:space="preserve">and </w:t>
      </w:r>
      <w:r w:rsidR="00692317">
        <w:t>obtain</w:t>
      </w:r>
      <w:r>
        <w:t xml:space="preserve"> </w:t>
      </w:r>
      <w:r w:rsidR="00692317">
        <w:t xml:space="preserve">the </w:t>
      </w:r>
      <w:r>
        <w:t>processed data</w:t>
      </w:r>
      <w:r w:rsidR="00692317">
        <w:t xml:space="preserve"> (image)</w:t>
      </w:r>
      <w:r>
        <w:t xml:space="preserve">. Furthermore, this </w:t>
      </w:r>
      <w:r w:rsidR="00692317">
        <w:t>c</w:t>
      </w:r>
      <w:r>
        <w:t>omponent control</w:t>
      </w:r>
      <w:r w:rsidR="00692317">
        <w:t>s</w:t>
      </w:r>
      <w:r>
        <w:t xml:space="preserve"> all </w:t>
      </w:r>
      <w:r w:rsidR="00692317">
        <w:t xml:space="preserve">the </w:t>
      </w:r>
      <w:r w:rsidR="00870414">
        <w:t>levels</w:t>
      </w:r>
      <w:r>
        <w:t xml:space="preserve"> of </w:t>
      </w:r>
      <w:r w:rsidR="00870414">
        <w:t>the Product P</w:t>
      </w:r>
      <w:r>
        <w:t>rocess</w:t>
      </w:r>
      <w:r w:rsidR="00870414">
        <w:t>ors</w:t>
      </w:r>
      <w:r w:rsidR="008F1A46">
        <w:t>, i.e. L0, L1A, L1B and L1C</w:t>
      </w:r>
      <w:r>
        <w:t>.</w:t>
      </w:r>
    </w:p>
    <w:p w14:paraId="016550A5" w14:textId="7565E437" w:rsidR="00982F6C" w:rsidRDefault="00982F6C" w:rsidP="00692317">
      <w:pPr>
        <w:jc w:val="both"/>
      </w:pPr>
      <w:r>
        <w:t xml:space="preserve"> </w:t>
      </w:r>
    </w:p>
    <w:p w14:paraId="60F0FE40" w14:textId="28685221" w:rsidR="00692317" w:rsidRDefault="00BB57D9" w:rsidP="00692317">
      <w:pPr>
        <w:jc w:val="both"/>
      </w:pPr>
      <w:r>
        <w:t xml:space="preserve">The </w:t>
      </w:r>
      <w:proofErr w:type="spellStart"/>
      <w:r>
        <w:t>ProcessingChainController</w:t>
      </w:r>
      <w:proofErr w:type="spellEnd"/>
      <w:r w:rsidR="00982F6C">
        <w:t xml:space="preserve"> run</w:t>
      </w:r>
      <w:r>
        <w:t>s</w:t>
      </w:r>
      <w:r w:rsidR="00982F6C">
        <w:t xml:space="preserve"> the </w:t>
      </w:r>
      <w:r>
        <w:t>Product P</w:t>
      </w:r>
      <w:r w:rsidR="00982F6C">
        <w:t xml:space="preserve">rocessors and </w:t>
      </w:r>
      <w:r w:rsidR="009B6349">
        <w:t>sends to Orchestrator the final result</w:t>
      </w:r>
      <w:r>
        <w:t>, i.e. the processed image</w:t>
      </w:r>
      <w:r w:rsidR="005E01DE">
        <w:t>.</w:t>
      </w:r>
    </w:p>
    <w:p w14:paraId="36A968AF" w14:textId="0C90E018" w:rsidR="009B6349" w:rsidRDefault="009B6349" w:rsidP="0098756B">
      <w:pPr>
        <w:jc w:val="both"/>
      </w:pPr>
    </w:p>
    <w:p w14:paraId="78E5D2A4" w14:textId="41DC4CA0" w:rsidR="00982F6C" w:rsidRPr="00982F6C" w:rsidRDefault="009B6349" w:rsidP="00982F6C">
      <w:r>
        <w:t xml:space="preserve"> </w:t>
      </w:r>
      <w:r w:rsidR="005E01DE">
        <w:t>In the following sections the</w:t>
      </w:r>
      <w:r>
        <w:t xml:space="preserve"> </w:t>
      </w:r>
      <w:r w:rsidR="005E01DE">
        <w:t>different processors</w:t>
      </w:r>
      <w:r>
        <w:t xml:space="preserve"> are explained.</w:t>
      </w:r>
    </w:p>
    <w:p w14:paraId="1E70FA61" w14:textId="334AD0D2" w:rsidR="00982F6C" w:rsidRPr="00982F6C" w:rsidRDefault="00A41743" w:rsidP="00982F6C">
      <w:pPr>
        <w:pStyle w:val="Heading4"/>
      </w:pPr>
      <w:bookmarkStart w:id="15" w:name="__RefHeading__1194_119186695"/>
      <w:bookmarkStart w:id="16" w:name="_Toc378867555"/>
      <w:bookmarkStart w:id="17" w:name="_Toc378933107"/>
      <w:bookmarkEnd w:id="15"/>
      <w:r>
        <w:t>The L0 processor</w:t>
      </w:r>
      <w:bookmarkEnd w:id="16"/>
      <w:bookmarkEnd w:id="17"/>
    </w:p>
    <w:p w14:paraId="3E4205A8" w14:textId="175872B5" w:rsidR="00A41743" w:rsidRDefault="00A41743" w:rsidP="00A41743">
      <w:pPr>
        <w:jc w:val="both"/>
      </w:pPr>
      <w:r>
        <w:t xml:space="preserve">The acquired data is organized into image sectors of predefined size and structure and converted in scenes. Scenes, as defined here, are used throughout the subsequent L1 levels. The size and configuration of the scene is not changed again in the processing chain, </w:t>
      </w:r>
      <w:r w:rsidR="00EC0E7E">
        <w:t>i.e. it is</w:t>
      </w:r>
      <w:r>
        <w:t xml:space="preserve"> constant for all the L1 levels.</w:t>
      </w:r>
    </w:p>
    <w:p w14:paraId="5532B2BF" w14:textId="41FE0405" w:rsidR="005B5B43" w:rsidRDefault="005B5B43" w:rsidP="005B5B43">
      <w:pPr>
        <w:suppressAutoHyphens/>
        <w:spacing w:before="120" w:line="100" w:lineRule="atLeast"/>
        <w:ind w:left="1440"/>
        <w:jc w:val="both"/>
        <w:rPr>
          <w:rFonts w:eastAsia="Arial Unicode MS"/>
        </w:rPr>
      </w:pPr>
    </w:p>
    <w:tbl>
      <w:tblPr>
        <w:tblStyle w:val="TableGrid"/>
        <w:tblW w:w="0" w:type="auto"/>
        <w:jc w:val="center"/>
        <w:tblInd w:w="1440" w:type="dxa"/>
        <w:tblLook w:val="04A0" w:firstRow="1" w:lastRow="0" w:firstColumn="1" w:lastColumn="0" w:noHBand="0" w:noVBand="1"/>
      </w:tblPr>
      <w:tblGrid>
        <w:gridCol w:w="3941"/>
        <w:gridCol w:w="3905"/>
      </w:tblGrid>
      <w:tr w:rsidR="005B5B43" w14:paraId="0DF90257" w14:textId="77777777" w:rsidTr="005B5B43">
        <w:trPr>
          <w:jc w:val="center"/>
        </w:trPr>
        <w:tc>
          <w:tcPr>
            <w:tcW w:w="3941" w:type="dxa"/>
            <w:shd w:val="clear" w:color="auto" w:fill="D9D9D9" w:themeFill="background1" w:themeFillShade="D9"/>
          </w:tcPr>
          <w:p w14:paraId="668E4507" w14:textId="1040A19B" w:rsidR="005B5B43" w:rsidRPr="005B5B43" w:rsidRDefault="005B5B43" w:rsidP="005B5B43">
            <w:pPr>
              <w:suppressAutoHyphens/>
              <w:spacing w:before="120" w:line="100" w:lineRule="atLeast"/>
              <w:jc w:val="center"/>
              <w:rPr>
                <w:rFonts w:asciiTheme="majorHAnsi" w:eastAsia="Arial Unicode MS" w:hAnsiTheme="majorHAnsi"/>
                <w:b/>
                <w:sz w:val="28"/>
                <w:szCs w:val="28"/>
              </w:rPr>
            </w:pPr>
            <w:r w:rsidRPr="005B5B43">
              <w:rPr>
                <w:rFonts w:asciiTheme="majorHAnsi" w:eastAsia="Arial Unicode MS" w:hAnsiTheme="majorHAnsi"/>
                <w:b/>
                <w:sz w:val="28"/>
                <w:szCs w:val="28"/>
              </w:rPr>
              <w:t>Inputs</w:t>
            </w:r>
          </w:p>
        </w:tc>
        <w:tc>
          <w:tcPr>
            <w:tcW w:w="3905" w:type="dxa"/>
            <w:shd w:val="clear" w:color="auto" w:fill="D9D9D9" w:themeFill="background1" w:themeFillShade="D9"/>
          </w:tcPr>
          <w:p w14:paraId="7AFB18F2" w14:textId="1A846D09" w:rsidR="005B5B43" w:rsidRPr="005B5B43" w:rsidRDefault="005B5B43" w:rsidP="005B5B43">
            <w:pPr>
              <w:suppressAutoHyphens/>
              <w:spacing w:before="120" w:line="100" w:lineRule="atLeast"/>
              <w:jc w:val="center"/>
              <w:rPr>
                <w:rFonts w:asciiTheme="majorHAnsi" w:eastAsia="Arial Unicode MS" w:hAnsiTheme="majorHAnsi"/>
                <w:b/>
                <w:sz w:val="28"/>
                <w:szCs w:val="28"/>
              </w:rPr>
            </w:pPr>
            <w:r w:rsidRPr="005B5B43">
              <w:rPr>
                <w:rFonts w:asciiTheme="majorHAnsi" w:eastAsia="Arial Unicode MS" w:hAnsiTheme="majorHAnsi"/>
                <w:b/>
                <w:sz w:val="28"/>
                <w:szCs w:val="28"/>
              </w:rPr>
              <w:t>Outputs</w:t>
            </w:r>
          </w:p>
        </w:tc>
      </w:tr>
      <w:tr w:rsidR="005B5B43" w14:paraId="44066CCC" w14:textId="77777777" w:rsidTr="005B5B43">
        <w:trPr>
          <w:jc w:val="center"/>
        </w:trPr>
        <w:tc>
          <w:tcPr>
            <w:tcW w:w="3941" w:type="dxa"/>
          </w:tcPr>
          <w:p w14:paraId="24DB71FD" w14:textId="6557AECF" w:rsidR="005B5B43" w:rsidRDefault="005B5B43" w:rsidP="005B5B43">
            <w:pPr>
              <w:suppressAutoHyphens/>
              <w:spacing w:before="120" w:line="100" w:lineRule="atLeast"/>
              <w:jc w:val="both"/>
              <w:rPr>
                <w:rFonts w:eastAsia="Arial Unicode MS"/>
              </w:rPr>
            </w:pPr>
            <w:r>
              <w:rPr>
                <w:rFonts w:eastAsia="Arial Unicode MS"/>
              </w:rPr>
              <w:t>The Raw Data</w:t>
            </w:r>
          </w:p>
        </w:tc>
        <w:tc>
          <w:tcPr>
            <w:tcW w:w="3905" w:type="dxa"/>
          </w:tcPr>
          <w:p w14:paraId="11B0BB19" w14:textId="69DF9903" w:rsidR="005B5B43" w:rsidRDefault="005B5B43" w:rsidP="005B5B43">
            <w:pPr>
              <w:suppressAutoHyphens/>
              <w:spacing w:before="120" w:line="100" w:lineRule="atLeast"/>
              <w:jc w:val="both"/>
              <w:rPr>
                <w:rFonts w:eastAsia="Arial Unicode MS"/>
              </w:rPr>
            </w:pPr>
            <w:r>
              <w:rPr>
                <w:rFonts w:eastAsia="Arial Unicode MS"/>
              </w:rPr>
              <w:t>The L0 products</w:t>
            </w:r>
          </w:p>
        </w:tc>
      </w:tr>
      <w:tr w:rsidR="005B5B43" w14:paraId="3218D9CF" w14:textId="77777777" w:rsidTr="005B5B43">
        <w:trPr>
          <w:gridAfter w:val="1"/>
          <w:wAfter w:w="3905" w:type="dxa"/>
          <w:jc w:val="center"/>
        </w:trPr>
        <w:tc>
          <w:tcPr>
            <w:tcW w:w="3941" w:type="dxa"/>
          </w:tcPr>
          <w:p w14:paraId="4588A939" w14:textId="6FDA3268" w:rsidR="005B5B43" w:rsidRDefault="005B5B43" w:rsidP="005B5B43">
            <w:pPr>
              <w:suppressAutoHyphens/>
              <w:spacing w:before="120" w:line="100" w:lineRule="atLeast"/>
              <w:jc w:val="both"/>
              <w:rPr>
                <w:rFonts w:eastAsia="Arial Unicode MS"/>
              </w:rPr>
            </w:pPr>
            <w:r>
              <w:rPr>
                <w:rFonts w:eastAsia="Arial Unicode MS"/>
              </w:rPr>
              <w:t>The configuration files</w:t>
            </w:r>
          </w:p>
        </w:tc>
      </w:tr>
      <w:tr w:rsidR="005B5B43" w14:paraId="412A5661" w14:textId="77777777" w:rsidTr="005B5B43">
        <w:trPr>
          <w:gridAfter w:val="1"/>
          <w:wAfter w:w="3905" w:type="dxa"/>
          <w:jc w:val="center"/>
        </w:trPr>
        <w:tc>
          <w:tcPr>
            <w:tcW w:w="3941" w:type="dxa"/>
          </w:tcPr>
          <w:p w14:paraId="7E68AECA" w14:textId="20CCBF9C" w:rsidR="005B5B43" w:rsidRDefault="005B5B43" w:rsidP="005B5B43">
            <w:pPr>
              <w:suppressAutoHyphens/>
              <w:spacing w:before="120" w:line="100" w:lineRule="atLeast"/>
              <w:jc w:val="both"/>
              <w:rPr>
                <w:rFonts w:eastAsia="Arial Unicode MS"/>
              </w:rPr>
            </w:pPr>
            <w:r>
              <w:rPr>
                <w:rFonts w:eastAsia="Arial Unicode MS"/>
              </w:rPr>
              <w:t xml:space="preserve">The </w:t>
            </w:r>
            <w:proofErr w:type="spellStart"/>
            <w:r>
              <w:rPr>
                <w:rFonts w:eastAsia="Arial Unicode MS"/>
              </w:rPr>
              <w:t>JobOrder</w:t>
            </w:r>
            <w:proofErr w:type="spellEnd"/>
          </w:p>
        </w:tc>
      </w:tr>
    </w:tbl>
    <w:p w14:paraId="791EA1EC" w14:textId="77777777" w:rsidR="00A41743" w:rsidRDefault="00A41743" w:rsidP="00A41743"/>
    <w:p w14:paraId="583E0E82" w14:textId="77777777" w:rsidR="00A41743" w:rsidRDefault="00A41743" w:rsidP="00E4105D">
      <w:pPr>
        <w:pStyle w:val="Heading4"/>
      </w:pPr>
      <w:bookmarkStart w:id="18" w:name="__RefHeading__10850_1477653415"/>
      <w:bookmarkStart w:id="19" w:name="_Toc378867556"/>
      <w:bookmarkStart w:id="20" w:name="_Toc378933108"/>
      <w:bookmarkEnd w:id="18"/>
      <w:r>
        <w:t>The L1A processor</w:t>
      </w:r>
      <w:bookmarkEnd w:id="19"/>
      <w:bookmarkEnd w:id="20"/>
    </w:p>
    <w:p w14:paraId="51C82B51" w14:textId="20D0E080" w:rsidR="00A41743" w:rsidRDefault="00A41743" w:rsidP="00A41743">
      <w:pPr>
        <w:jc w:val="both"/>
      </w:pPr>
      <w:r>
        <w:t xml:space="preserve">This section describes the functionality of the processors included in the Level 1A of the Automatic Processing Chain. The goal of </w:t>
      </w:r>
      <w:r w:rsidR="00117D13">
        <w:t>the l</w:t>
      </w:r>
      <w:r>
        <w:t xml:space="preserve">evel 1A is to calibrate the scenes. The resulting images are </w:t>
      </w:r>
      <w:r w:rsidR="00117D13">
        <w:t>provided in units of radiance</w:t>
      </w:r>
      <w:r>
        <w:t xml:space="preserve">. </w:t>
      </w:r>
    </w:p>
    <w:p w14:paraId="07329659" w14:textId="77777777" w:rsidR="00A41743" w:rsidRDefault="00A41743" w:rsidP="00A41743">
      <w:pPr>
        <w:jc w:val="both"/>
      </w:pPr>
    </w:p>
    <w:p w14:paraId="3ABE9898" w14:textId="51033B3C" w:rsidR="00A41743" w:rsidRDefault="00A41743" w:rsidP="00A41743">
      <w:pPr>
        <w:jc w:val="both"/>
      </w:pPr>
      <w:r>
        <w:t>The L1A component works on the scenes that compound the L0 product, performing different transformations over pi</w:t>
      </w:r>
      <w:r w:rsidR="00117D13">
        <w:t>xel values to generate radiance levels</w:t>
      </w:r>
      <w:r>
        <w:t>.</w:t>
      </w:r>
    </w:p>
    <w:p w14:paraId="3CF0C4E7" w14:textId="77777777" w:rsidR="00A41743" w:rsidRDefault="00A41743" w:rsidP="00A41743"/>
    <w:tbl>
      <w:tblPr>
        <w:tblStyle w:val="TableGrid"/>
        <w:tblW w:w="0" w:type="auto"/>
        <w:jc w:val="center"/>
        <w:tblInd w:w="1440" w:type="dxa"/>
        <w:tblLook w:val="04A0" w:firstRow="1" w:lastRow="0" w:firstColumn="1" w:lastColumn="0" w:noHBand="0" w:noVBand="1"/>
      </w:tblPr>
      <w:tblGrid>
        <w:gridCol w:w="3941"/>
        <w:gridCol w:w="3905"/>
      </w:tblGrid>
      <w:tr w:rsidR="005B5B43" w14:paraId="1609DD0B" w14:textId="77777777" w:rsidTr="007910A0">
        <w:trPr>
          <w:jc w:val="center"/>
        </w:trPr>
        <w:tc>
          <w:tcPr>
            <w:tcW w:w="3941" w:type="dxa"/>
            <w:shd w:val="clear" w:color="auto" w:fill="D9D9D9" w:themeFill="background1" w:themeFillShade="D9"/>
          </w:tcPr>
          <w:p w14:paraId="69F94117" w14:textId="77777777" w:rsidR="005B5B43" w:rsidRPr="005B5B43" w:rsidRDefault="005B5B43" w:rsidP="007910A0">
            <w:pPr>
              <w:suppressAutoHyphens/>
              <w:spacing w:before="120" w:line="100" w:lineRule="atLeast"/>
              <w:jc w:val="center"/>
              <w:rPr>
                <w:rFonts w:asciiTheme="majorHAnsi" w:eastAsia="Arial Unicode MS" w:hAnsiTheme="majorHAnsi"/>
                <w:b/>
                <w:sz w:val="28"/>
                <w:szCs w:val="28"/>
              </w:rPr>
            </w:pPr>
            <w:r w:rsidRPr="005B5B43">
              <w:rPr>
                <w:rFonts w:asciiTheme="majorHAnsi" w:eastAsia="Arial Unicode MS" w:hAnsiTheme="majorHAnsi"/>
                <w:b/>
                <w:sz w:val="28"/>
                <w:szCs w:val="28"/>
              </w:rPr>
              <w:t>Inputs</w:t>
            </w:r>
          </w:p>
        </w:tc>
        <w:tc>
          <w:tcPr>
            <w:tcW w:w="3905" w:type="dxa"/>
            <w:shd w:val="clear" w:color="auto" w:fill="D9D9D9" w:themeFill="background1" w:themeFillShade="D9"/>
          </w:tcPr>
          <w:p w14:paraId="1A42F6FC" w14:textId="77777777" w:rsidR="005B5B43" w:rsidRPr="005B5B43" w:rsidRDefault="005B5B43" w:rsidP="007910A0">
            <w:pPr>
              <w:suppressAutoHyphens/>
              <w:spacing w:before="120" w:line="100" w:lineRule="atLeast"/>
              <w:jc w:val="center"/>
              <w:rPr>
                <w:rFonts w:asciiTheme="majorHAnsi" w:eastAsia="Arial Unicode MS" w:hAnsiTheme="majorHAnsi"/>
                <w:b/>
                <w:sz w:val="28"/>
                <w:szCs w:val="28"/>
              </w:rPr>
            </w:pPr>
            <w:r w:rsidRPr="005B5B43">
              <w:rPr>
                <w:rFonts w:asciiTheme="majorHAnsi" w:eastAsia="Arial Unicode MS" w:hAnsiTheme="majorHAnsi"/>
                <w:b/>
                <w:sz w:val="28"/>
                <w:szCs w:val="28"/>
              </w:rPr>
              <w:t>Outputs</w:t>
            </w:r>
          </w:p>
        </w:tc>
      </w:tr>
      <w:tr w:rsidR="005B5B43" w14:paraId="2FA29A6A" w14:textId="77777777" w:rsidTr="007910A0">
        <w:trPr>
          <w:jc w:val="center"/>
        </w:trPr>
        <w:tc>
          <w:tcPr>
            <w:tcW w:w="3941" w:type="dxa"/>
          </w:tcPr>
          <w:p w14:paraId="1371AB04" w14:textId="6DB11D19" w:rsidR="005B5B43" w:rsidRDefault="005B5B43" w:rsidP="007910A0">
            <w:pPr>
              <w:suppressAutoHyphens/>
              <w:spacing w:before="120" w:line="100" w:lineRule="atLeast"/>
              <w:jc w:val="both"/>
              <w:rPr>
                <w:rFonts w:eastAsia="Arial Unicode MS"/>
              </w:rPr>
            </w:pPr>
            <w:r>
              <w:rPr>
                <w:rFonts w:eastAsia="Arial Unicode MS"/>
              </w:rPr>
              <w:t>The L0 scene</w:t>
            </w:r>
          </w:p>
        </w:tc>
        <w:tc>
          <w:tcPr>
            <w:tcW w:w="3905" w:type="dxa"/>
          </w:tcPr>
          <w:p w14:paraId="0ABA7EE4" w14:textId="25D4FC83" w:rsidR="005B5B43" w:rsidRDefault="005B5B43" w:rsidP="007910A0">
            <w:pPr>
              <w:suppressAutoHyphens/>
              <w:spacing w:before="120" w:line="100" w:lineRule="atLeast"/>
              <w:jc w:val="both"/>
              <w:rPr>
                <w:rFonts w:eastAsia="Arial Unicode MS"/>
              </w:rPr>
            </w:pPr>
            <w:r>
              <w:rPr>
                <w:rFonts w:eastAsia="Arial Unicode MS"/>
              </w:rPr>
              <w:t>The L1A products</w:t>
            </w:r>
          </w:p>
        </w:tc>
      </w:tr>
      <w:tr w:rsidR="005B5B43" w14:paraId="0FB88A8D" w14:textId="77777777" w:rsidTr="007910A0">
        <w:trPr>
          <w:gridAfter w:val="1"/>
          <w:wAfter w:w="3905" w:type="dxa"/>
          <w:jc w:val="center"/>
        </w:trPr>
        <w:tc>
          <w:tcPr>
            <w:tcW w:w="3941" w:type="dxa"/>
          </w:tcPr>
          <w:p w14:paraId="0C0AA715" w14:textId="77777777" w:rsidR="005B5B43" w:rsidRDefault="005B5B43" w:rsidP="007910A0">
            <w:pPr>
              <w:suppressAutoHyphens/>
              <w:spacing w:before="120" w:line="100" w:lineRule="atLeast"/>
              <w:jc w:val="both"/>
              <w:rPr>
                <w:rFonts w:eastAsia="Arial Unicode MS"/>
              </w:rPr>
            </w:pPr>
            <w:r>
              <w:rPr>
                <w:rFonts w:eastAsia="Arial Unicode MS"/>
              </w:rPr>
              <w:lastRenderedPageBreak/>
              <w:t>The configuration files</w:t>
            </w:r>
          </w:p>
        </w:tc>
      </w:tr>
      <w:tr w:rsidR="005B5B43" w14:paraId="0A08C7AC" w14:textId="77777777" w:rsidTr="007910A0">
        <w:trPr>
          <w:gridAfter w:val="1"/>
          <w:wAfter w:w="3905" w:type="dxa"/>
          <w:jc w:val="center"/>
        </w:trPr>
        <w:tc>
          <w:tcPr>
            <w:tcW w:w="3941" w:type="dxa"/>
          </w:tcPr>
          <w:p w14:paraId="35A8065C" w14:textId="77777777" w:rsidR="005B5B43" w:rsidRDefault="005B5B43" w:rsidP="007910A0">
            <w:pPr>
              <w:suppressAutoHyphens/>
              <w:spacing w:before="120" w:line="100" w:lineRule="atLeast"/>
              <w:jc w:val="both"/>
              <w:rPr>
                <w:rFonts w:eastAsia="Arial Unicode MS"/>
              </w:rPr>
            </w:pPr>
            <w:r>
              <w:rPr>
                <w:rFonts w:eastAsia="Arial Unicode MS"/>
              </w:rPr>
              <w:t xml:space="preserve">The </w:t>
            </w:r>
            <w:proofErr w:type="spellStart"/>
            <w:r>
              <w:rPr>
                <w:rFonts w:eastAsia="Arial Unicode MS"/>
              </w:rPr>
              <w:t>JobOrder</w:t>
            </w:r>
            <w:proofErr w:type="spellEnd"/>
          </w:p>
        </w:tc>
      </w:tr>
    </w:tbl>
    <w:p w14:paraId="2641773E" w14:textId="77777777" w:rsidR="00A41743" w:rsidRDefault="00A41743" w:rsidP="00A41743"/>
    <w:p w14:paraId="38885D1E" w14:textId="77777777" w:rsidR="00A41743" w:rsidRDefault="00A41743" w:rsidP="00E4105D">
      <w:pPr>
        <w:pStyle w:val="Heading4"/>
      </w:pPr>
      <w:bookmarkStart w:id="21" w:name="__RefHeading__10852_1477653415"/>
      <w:bookmarkStart w:id="22" w:name="_Toc378867557"/>
      <w:bookmarkStart w:id="23" w:name="_Toc378933109"/>
      <w:bookmarkEnd w:id="21"/>
      <w:r>
        <w:t>The L1B processor</w:t>
      </w:r>
      <w:bookmarkEnd w:id="22"/>
      <w:bookmarkEnd w:id="23"/>
    </w:p>
    <w:p w14:paraId="62690856" w14:textId="77777777" w:rsidR="00A41743" w:rsidRDefault="00A41743" w:rsidP="00A41743"/>
    <w:p w14:paraId="7271AD2C" w14:textId="77777777" w:rsidR="00A41743" w:rsidRDefault="00A41743" w:rsidP="00A41743">
      <w:r>
        <w:t xml:space="preserve">Level 1B implements the </w:t>
      </w:r>
      <w:proofErr w:type="spellStart"/>
      <w:r>
        <w:t>geolocation</w:t>
      </w:r>
      <w:proofErr w:type="spellEnd"/>
      <w:r>
        <w:t>, re-sampling and packing.</w:t>
      </w:r>
    </w:p>
    <w:p w14:paraId="0E0D5A56" w14:textId="77777777" w:rsidR="00A41743" w:rsidRDefault="00A41743" w:rsidP="00A41743"/>
    <w:tbl>
      <w:tblPr>
        <w:tblStyle w:val="TableGrid"/>
        <w:tblW w:w="0" w:type="auto"/>
        <w:jc w:val="center"/>
        <w:tblInd w:w="1440" w:type="dxa"/>
        <w:tblLook w:val="04A0" w:firstRow="1" w:lastRow="0" w:firstColumn="1" w:lastColumn="0" w:noHBand="0" w:noVBand="1"/>
      </w:tblPr>
      <w:tblGrid>
        <w:gridCol w:w="3941"/>
        <w:gridCol w:w="3905"/>
      </w:tblGrid>
      <w:tr w:rsidR="005B5B43" w14:paraId="59FFC3BC" w14:textId="77777777" w:rsidTr="007910A0">
        <w:trPr>
          <w:jc w:val="center"/>
        </w:trPr>
        <w:tc>
          <w:tcPr>
            <w:tcW w:w="3941" w:type="dxa"/>
            <w:shd w:val="clear" w:color="auto" w:fill="D9D9D9" w:themeFill="background1" w:themeFillShade="D9"/>
          </w:tcPr>
          <w:p w14:paraId="3BF3B558" w14:textId="77777777" w:rsidR="005B5B43" w:rsidRPr="005B5B43" w:rsidRDefault="005B5B43" w:rsidP="007910A0">
            <w:pPr>
              <w:suppressAutoHyphens/>
              <w:spacing w:before="120" w:line="100" w:lineRule="atLeast"/>
              <w:jc w:val="center"/>
              <w:rPr>
                <w:rFonts w:asciiTheme="majorHAnsi" w:eastAsia="Arial Unicode MS" w:hAnsiTheme="majorHAnsi"/>
                <w:b/>
                <w:sz w:val="28"/>
                <w:szCs w:val="28"/>
              </w:rPr>
            </w:pPr>
            <w:r w:rsidRPr="005B5B43">
              <w:rPr>
                <w:rFonts w:asciiTheme="majorHAnsi" w:eastAsia="Arial Unicode MS" w:hAnsiTheme="majorHAnsi"/>
                <w:b/>
                <w:sz w:val="28"/>
                <w:szCs w:val="28"/>
              </w:rPr>
              <w:t>Inputs</w:t>
            </w:r>
          </w:p>
        </w:tc>
        <w:tc>
          <w:tcPr>
            <w:tcW w:w="3905" w:type="dxa"/>
            <w:shd w:val="clear" w:color="auto" w:fill="D9D9D9" w:themeFill="background1" w:themeFillShade="D9"/>
          </w:tcPr>
          <w:p w14:paraId="0F80C484" w14:textId="77777777" w:rsidR="005B5B43" w:rsidRPr="005B5B43" w:rsidRDefault="005B5B43" w:rsidP="007910A0">
            <w:pPr>
              <w:suppressAutoHyphens/>
              <w:spacing w:before="120" w:line="100" w:lineRule="atLeast"/>
              <w:jc w:val="center"/>
              <w:rPr>
                <w:rFonts w:asciiTheme="majorHAnsi" w:eastAsia="Arial Unicode MS" w:hAnsiTheme="majorHAnsi"/>
                <w:b/>
                <w:sz w:val="28"/>
                <w:szCs w:val="28"/>
              </w:rPr>
            </w:pPr>
            <w:r w:rsidRPr="005B5B43">
              <w:rPr>
                <w:rFonts w:asciiTheme="majorHAnsi" w:eastAsia="Arial Unicode MS" w:hAnsiTheme="majorHAnsi"/>
                <w:b/>
                <w:sz w:val="28"/>
                <w:szCs w:val="28"/>
              </w:rPr>
              <w:t>Outputs</w:t>
            </w:r>
          </w:p>
        </w:tc>
      </w:tr>
      <w:tr w:rsidR="005B5B43" w14:paraId="16AC7FB3" w14:textId="77777777" w:rsidTr="007910A0">
        <w:trPr>
          <w:jc w:val="center"/>
        </w:trPr>
        <w:tc>
          <w:tcPr>
            <w:tcW w:w="3941" w:type="dxa"/>
          </w:tcPr>
          <w:p w14:paraId="4404DD96" w14:textId="7BC35C4B" w:rsidR="005B5B43" w:rsidRDefault="005B5B43" w:rsidP="005B5B43">
            <w:pPr>
              <w:suppressAutoHyphens/>
              <w:spacing w:before="120" w:line="100" w:lineRule="atLeast"/>
              <w:jc w:val="both"/>
              <w:rPr>
                <w:rFonts w:eastAsia="Arial Unicode MS"/>
              </w:rPr>
            </w:pPr>
            <w:r>
              <w:rPr>
                <w:rFonts w:eastAsia="Arial Unicode MS"/>
              </w:rPr>
              <w:t>The L1A scene</w:t>
            </w:r>
          </w:p>
        </w:tc>
        <w:tc>
          <w:tcPr>
            <w:tcW w:w="3905" w:type="dxa"/>
          </w:tcPr>
          <w:p w14:paraId="09B5989D" w14:textId="4D603EA8" w:rsidR="005B5B43" w:rsidRDefault="005B5B43" w:rsidP="007910A0">
            <w:pPr>
              <w:suppressAutoHyphens/>
              <w:spacing w:before="120" w:line="100" w:lineRule="atLeast"/>
              <w:jc w:val="both"/>
              <w:rPr>
                <w:rFonts w:eastAsia="Arial Unicode MS"/>
              </w:rPr>
            </w:pPr>
            <w:r>
              <w:rPr>
                <w:rFonts w:eastAsia="Arial Unicode MS"/>
              </w:rPr>
              <w:t>The L1B products</w:t>
            </w:r>
          </w:p>
        </w:tc>
      </w:tr>
      <w:tr w:rsidR="005B5B43" w14:paraId="42EAF97C" w14:textId="77777777" w:rsidTr="007910A0">
        <w:trPr>
          <w:gridAfter w:val="1"/>
          <w:wAfter w:w="3905" w:type="dxa"/>
          <w:jc w:val="center"/>
        </w:trPr>
        <w:tc>
          <w:tcPr>
            <w:tcW w:w="3941" w:type="dxa"/>
          </w:tcPr>
          <w:p w14:paraId="72ABC67F" w14:textId="77777777" w:rsidR="005B5B43" w:rsidRDefault="005B5B43" w:rsidP="007910A0">
            <w:pPr>
              <w:suppressAutoHyphens/>
              <w:spacing w:before="120" w:line="100" w:lineRule="atLeast"/>
              <w:jc w:val="both"/>
              <w:rPr>
                <w:rFonts w:eastAsia="Arial Unicode MS"/>
              </w:rPr>
            </w:pPr>
            <w:r>
              <w:rPr>
                <w:rFonts w:eastAsia="Arial Unicode MS"/>
              </w:rPr>
              <w:t>The configuration files</w:t>
            </w:r>
          </w:p>
        </w:tc>
      </w:tr>
      <w:tr w:rsidR="005B5B43" w14:paraId="6DA77175" w14:textId="77777777" w:rsidTr="007910A0">
        <w:trPr>
          <w:gridAfter w:val="1"/>
          <w:wAfter w:w="3905" w:type="dxa"/>
          <w:jc w:val="center"/>
        </w:trPr>
        <w:tc>
          <w:tcPr>
            <w:tcW w:w="3941" w:type="dxa"/>
          </w:tcPr>
          <w:p w14:paraId="4B71F3EC" w14:textId="77777777" w:rsidR="005B5B43" w:rsidRDefault="005B5B43" w:rsidP="007910A0">
            <w:pPr>
              <w:suppressAutoHyphens/>
              <w:spacing w:before="120" w:line="100" w:lineRule="atLeast"/>
              <w:jc w:val="both"/>
              <w:rPr>
                <w:rFonts w:eastAsia="Arial Unicode MS"/>
              </w:rPr>
            </w:pPr>
            <w:r>
              <w:rPr>
                <w:rFonts w:eastAsia="Arial Unicode MS"/>
              </w:rPr>
              <w:t xml:space="preserve">The </w:t>
            </w:r>
            <w:proofErr w:type="spellStart"/>
            <w:r>
              <w:rPr>
                <w:rFonts w:eastAsia="Arial Unicode MS"/>
              </w:rPr>
              <w:t>JobOrder</w:t>
            </w:r>
            <w:proofErr w:type="spellEnd"/>
          </w:p>
        </w:tc>
      </w:tr>
    </w:tbl>
    <w:p w14:paraId="76E7F6CB" w14:textId="77777777" w:rsidR="005B5B43" w:rsidRDefault="005B5B43" w:rsidP="00A41743"/>
    <w:p w14:paraId="6ED127A7" w14:textId="77777777" w:rsidR="00A41743" w:rsidRDefault="00A41743" w:rsidP="00E4105D">
      <w:pPr>
        <w:pStyle w:val="Heading4"/>
      </w:pPr>
      <w:bookmarkStart w:id="24" w:name="__RefHeading__10854_1477653415"/>
      <w:bookmarkStart w:id="25" w:name="_Toc378933110"/>
      <w:bookmarkStart w:id="26" w:name="_Toc378867558"/>
      <w:bookmarkEnd w:id="24"/>
      <w:r>
        <w:t>The L1C processo</w:t>
      </w:r>
      <w:bookmarkEnd w:id="25"/>
      <w:bookmarkEnd w:id="26"/>
      <w:r>
        <w:t>r</w:t>
      </w:r>
    </w:p>
    <w:p w14:paraId="1F1F09A1" w14:textId="77777777" w:rsidR="00A41743" w:rsidRDefault="00A41743" w:rsidP="00A41743">
      <w:r>
        <w:t xml:space="preserve">The L1C processor performs the </w:t>
      </w:r>
      <w:proofErr w:type="spellStart"/>
      <w:r>
        <w:t>ortho</w:t>
      </w:r>
      <w:proofErr w:type="spellEnd"/>
      <w:r>
        <w:t>-rectification of the L1B product using ground control points.</w:t>
      </w:r>
    </w:p>
    <w:p w14:paraId="04C12CF9" w14:textId="77777777" w:rsidR="00A41743" w:rsidRDefault="00A41743" w:rsidP="00A41743"/>
    <w:tbl>
      <w:tblPr>
        <w:tblStyle w:val="TableGrid"/>
        <w:tblW w:w="0" w:type="auto"/>
        <w:jc w:val="center"/>
        <w:tblInd w:w="1440" w:type="dxa"/>
        <w:tblLook w:val="04A0" w:firstRow="1" w:lastRow="0" w:firstColumn="1" w:lastColumn="0" w:noHBand="0" w:noVBand="1"/>
      </w:tblPr>
      <w:tblGrid>
        <w:gridCol w:w="3941"/>
        <w:gridCol w:w="3905"/>
      </w:tblGrid>
      <w:tr w:rsidR="005B5B43" w14:paraId="5142F398" w14:textId="77777777" w:rsidTr="007910A0">
        <w:trPr>
          <w:jc w:val="center"/>
        </w:trPr>
        <w:tc>
          <w:tcPr>
            <w:tcW w:w="3941" w:type="dxa"/>
            <w:shd w:val="clear" w:color="auto" w:fill="D9D9D9" w:themeFill="background1" w:themeFillShade="D9"/>
          </w:tcPr>
          <w:p w14:paraId="15E50290" w14:textId="77777777" w:rsidR="005B5B43" w:rsidRPr="005B5B43" w:rsidRDefault="005B5B43" w:rsidP="007910A0">
            <w:pPr>
              <w:suppressAutoHyphens/>
              <w:spacing w:before="120" w:line="100" w:lineRule="atLeast"/>
              <w:jc w:val="center"/>
              <w:rPr>
                <w:rFonts w:asciiTheme="majorHAnsi" w:eastAsia="Arial Unicode MS" w:hAnsiTheme="majorHAnsi"/>
                <w:b/>
                <w:sz w:val="28"/>
                <w:szCs w:val="28"/>
              </w:rPr>
            </w:pPr>
            <w:r w:rsidRPr="005B5B43">
              <w:rPr>
                <w:rFonts w:asciiTheme="majorHAnsi" w:eastAsia="Arial Unicode MS" w:hAnsiTheme="majorHAnsi"/>
                <w:b/>
                <w:sz w:val="28"/>
                <w:szCs w:val="28"/>
              </w:rPr>
              <w:t>Inputs</w:t>
            </w:r>
          </w:p>
        </w:tc>
        <w:tc>
          <w:tcPr>
            <w:tcW w:w="3905" w:type="dxa"/>
            <w:shd w:val="clear" w:color="auto" w:fill="D9D9D9" w:themeFill="background1" w:themeFillShade="D9"/>
          </w:tcPr>
          <w:p w14:paraId="0DA01499" w14:textId="77777777" w:rsidR="005B5B43" w:rsidRPr="005B5B43" w:rsidRDefault="005B5B43" w:rsidP="007910A0">
            <w:pPr>
              <w:suppressAutoHyphens/>
              <w:spacing w:before="120" w:line="100" w:lineRule="atLeast"/>
              <w:jc w:val="center"/>
              <w:rPr>
                <w:rFonts w:asciiTheme="majorHAnsi" w:eastAsia="Arial Unicode MS" w:hAnsiTheme="majorHAnsi"/>
                <w:b/>
                <w:sz w:val="28"/>
                <w:szCs w:val="28"/>
              </w:rPr>
            </w:pPr>
            <w:r w:rsidRPr="005B5B43">
              <w:rPr>
                <w:rFonts w:asciiTheme="majorHAnsi" w:eastAsia="Arial Unicode MS" w:hAnsiTheme="majorHAnsi"/>
                <w:b/>
                <w:sz w:val="28"/>
                <w:szCs w:val="28"/>
              </w:rPr>
              <w:t>Outputs</w:t>
            </w:r>
          </w:p>
        </w:tc>
      </w:tr>
      <w:tr w:rsidR="005B5B43" w14:paraId="2EA1343B" w14:textId="77777777" w:rsidTr="007910A0">
        <w:trPr>
          <w:jc w:val="center"/>
        </w:trPr>
        <w:tc>
          <w:tcPr>
            <w:tcW w:w="3941" w:type="dxa"/>
          </w:tcPr>
          <w:p w14:paraId="1087E909" w14:textId="3A3F094E" w:rsidR="005B5B43" w:rsidRDefault="005B5B43" w:rsidP="005B5B43">
            <w:pPr>
              <w:suppressAutoHyphens/>
              <w:spacing w:before="120" w:line="100" w:lineRule="atLeast"/>
              <w:jc w:val="both"/>
              <w:rPr>
                <w:rFonts w:eastAsia="Arial Unicode MS"/>
              </w:rPr>
            </w:pPr>
            <w:r>
              <w:rPr>
                <w:rFonts w:eastAsia="Arial Unicode MS"/>
              </w:rPr>
              <w:t>The L1B product</w:t>
            </w:r>
          </w:p>
        </w:tc>
        <w:tc>
          <w:tcPr>
            <w:tcW w:w="3905" w:type="dxa"/>
          </w:tcPr>
          <w:p w14:paraId="4903B771" w14:textId="6B999152" w:rsidR="005B5B43" w:rsidRDefault="005B5B43" w:rsidP="007910A0">
            <w:pPr>
              <w:suppressAutoHyphens/>
              <w:spacing w:before="120" w:line="100" w:lineRule="atLeast"/>
              <w:jc w:val="both"/>
              <w:rPr>
                <w:rFonts w:eastAsia="Arial Unicode MS"/>
              </w:rPr>
            </w:pPr>
            <w:r>
              <w:rPr>
                <w:rFonts w:eastAsia="Arial Unicode MS"/>
              </w:rPr>
              <w:t>The final image</w:t>
            </w:r>
          </w:p>
        </w:tc>
      </w:tr>
      <w:tr w:rsidR="005B5B43" w14:paraId="1531BBBE" w14:textId="77777777" w:rsidTr="007910A0">
        <w:trPr>
          <w:gridAfter w:val="1"/>
          <w:wAfter w:w="3905" w:type="dxa"/>
          <w:jc w:val="center"/>
        </w:trPr>
        <w:tc>
          <w:tcPr>
            <w:tcW w:w="3941" w:type="dxa"/>
          </w:tcPr>
          <w:p w14:paraId="795D8E87" w14:textId="77777777" w:rsidR="005B5B43" w:rsidRDefault="005B5B43" w:rsidP="007910A0">
            <w:pPr>
              <w:suppressAutoHyphens/>
              <w:spacing w:before="120" w:line="100" w:lineRule="atLeast"/>
              <w:jc w:val="both"/>
              <w:rPr>
                <w:rFonts w:eastAsia="Arial Unicode MS"/>
              </w:rPr>
            </w:pPr>
            <w:r>
              <w:rPr>
                <w:rFonts w:eastAsia="Arial Unicode MS"/>
              </w:rPr>
              <w:t>The configuration files</w:t>
            </w:r>
          </w:p>
        </w:tc>
      </w:tr>
      <w:tr w:rsidR="005B5B43" w14:paraId="797DA3B7" w14:textId="77777777" w:rsidTr="007910A0">
        <w:trPr>
          <w:gridAfter w:val="1"/>
          <w:wAfter w:w="3905" w:type="dxa"/>
          <w:jc w:val="center"/>
        </w:trPr>
        <w:tc>
          <w:tcPr>
            <w:tcW w:w="3941" w:type="dxa"/>
          </w:tcPr>
          <w:p w14:paraId="2FFC34AD" w14:textId="77777777" w:rsidR="005B5B43" w:rsidRDefault="005B5B43" w:rsidP="007910A0">
            <w:pPr>
              <w:suppressAutoHyphens/>
              <w:spacing w:before="120" w:line="100" w:lineRule="atLeast"/>
              <w:jc w:val="both"/>
              <w:rPr>
                <w:rFonts w:eastAsia="Arial Unicode MS"/>
              </w:rPr>
            </w:pPr>
            <w:r>
              <w:rPr>
                <w:rFonts w:eastAsia="Arial Unicode MS"/>
              </w:rPr>
              <w:t xml:space="preserve">The </w:t>
            </w:r>
            <w:proofErr w:type="spellStart"/>
            <w:r>
              <w:rPr>
                <w:rFonts w:eastAsia="Arial Unicode MS"/>
              </w:rPr>
              <w:t>JobOrder</w:t>
            </w:r>
            <w:proofErr w:type="spellEnd"/>
          </w:p>
        </w:tc>
      </w:tr>
    </w:tbl>
    <w:p w14:paraId="10B8A029" w14:textId="77777777" w:rsidR="005B5B43" w:rsidRDefault="005B5B43" w:rsidP="00A41743"/>
    <w:p w14:paraId="2AFD6C3C" w14:textId="0A400878" w:rsidR="00A41743" w:rsidRDefault="00827CF7" w:rsidP="00827CF7">
      <w:pPr>
        <w:pStyle w:val="Heading3"/>
      </w:pPr>
      <w:bookmarkStart w:id="27" w:name="_Toc382378088"/>
      <w:r>
        <w:t xml:space="preserve">Interfaces with the </w:t>
      </w:r>
      <w:r w:rsidR="00AD094A">
        <w:t>Archive and Catalogue</w:t>
      </w:r>
      <w:bookmarkEnd w:id="27"/>
    </w:p>
    <w:p w14:paraId="572E14FC" w14:textId="77777777" w:rsidR="00A41743" w:rsidRDefault="00A41743" w:rsidP="00AD094A">
      <w:pPr>
        <w:pStyle w:val="Heading4"/>
      </w:pPr>
      <w:bookmarkStart w:id="28" w:name="__RefHeading__1557_119186695"/>
      <w:bookmarkEnd w:id="28"/>
      <w:r>
        <w:t>Archive</w:t>
      </w:r>
    </w:p>
    <w:p w14:paraId="3C6A8B39" w14:textId="46F3879E" w:rsidR="00A41743" w:rsidRPr="000C181B" w:rsidRDefault="005D7551" w:rsidP="00A41743">
      <w:pPr>
        <w:jc w:val="both"/>
      </w:pPr>
      <w:r>
        <w:t>The A</w:t>
      </w:r>
      <w:r w:rsidR="005C2204">
        <w:t xml:space="preserve">rchive is the storage module for the </w:t>
      </w:r>
      <w:proofErr w:type="spellStart"/>
      <w:r w:rsidR="005C2204">
        <w:t>geodata</w:t>
      </w:r>
      <w:proofErr w:type="spellEnd"/>
      <w:r w:rsidR="005C2204">
        <w:t xml:space="preserve"> generated from the </w:t>
      </w:r>
      <w:r>
        <w:t>P</w:t>
      </w:r>
      <w:r w:rsidR="005C2204">
        <w:t xml:space="preserve">roduct </w:t>
      </w:r>
      <w:r>
        <w:t>P</w:t>
      </w:r>
      <w:r w:rsidR="005C2204">
        <w:t>rocessors.</w:t>
      </w:r>
      <w:r w:rsidR="00A41743" w:rsidRPr="000C181B">
        <w:t xml:space="preserve"> This component is </w:t>
      </w:r>
      <w:r w:rsidR="005C2204">
        <w:t>implemented by using the</w:t>
      </w:r>
      <w:r w:rsidR="00A41743" w:rsidRPr="000C181B">
        <w:t xml:space="preserve"> Geo-Server software</w:t>
      </w:r>
      <w:r w:rsidR="00AC552F">
        <w:t xml:space="preserve"> </w:t>
      </w:r>
      <w:sdt>
        <w:sdtPr>
          <w:id w:val="-505210463"/>
          <w:citation/>
        </w:sdtPr>
        <w:sdtEndPr/>
        <w:sdtContent>
          <w:r w:rsidR="00AC552F">
            <w:fldChar w:fldCharType="begin"/>
          </w:r>
          <w:r w:rsidR="00AC552F" w:rsidRPr="00AC552F">
            <w:instrText xml:space="preserve"> CITATION Geoserver2014 \l 3082 </w:instrText>
          </w:r>
          <w:r w:rsidR="00AC552F">
            <w:fldChar w:fldCharType="separate"/>
          </w:r>
          <w:r w:rsidR="00004DDD">
            <w:rPr>
              <w:noProof/>
            </w:rPr>
            <w:t>(Geoserver, 2014)</w:t>
          </w:r>
          <w:r w:rsidR="00AC552F">
            <w:fldChar w:fldCharType="end"/>
          </w:r>
        </w:sdtContent>
      </w:sdt>
      <w:r w:rsidR="00A41743" w:rsidRPr="000C181B">
        <w:t xml:space="preserve">. </w:t>
      </w:r>
      <w:r w:rsidR="000304C8" w:rsidRPr="00650498">
        <w:t xml:space="preserve">The </w:t>
      </w:r>
      <w:r w:rsidR="00A41743" w:rsidRPr="00650498">
        <w:t>Geo-Server</w:t>
      </w:r>
      <w:r w:rsidR="000304C8">
        <w:t xml:space="preserve"> software</w:t>
      </w:r>
      <w:r w:rsidR="00A41743" w:rsidRPr="000C181B">
        <w:t xml:space="preserve"> is explained in </w:t>
      </w:r>
      <w:r w:rsidR="005C2204">
        <w:t xml:space="preserve">the </w:t>
      </w:r>
      <w:r w:rsidR="00A41743" w:rsidRPr="000C181B">
        <w:t>GEO-CLOUD-DMS-TEC-TEC09-10</w:t>
      </w:r>
      <w:r w:rsidR="009C70CE">
        <w:t xml:space="preserve"> report</w:t>
      </w:r>
      <w:r w:rsidR="00A41743" w:rsidRPr="000C181B">
        <w:t>.</w:t>
      </w:r>
    </w:p>
    <w:p w14:paraId="5E6BE5F1" w14:textId="77777777" w:rsidR="00A41743" w:rsidRPr="000C181B" w:rsidRDefault="00A41743" w:rsidP="00A41743">
      <w:pPr>
        <w:jc w:val="both"/>
      </w:pPr>
    </w:p>
    <w:p w14:paraId="47ED475D" w14:textId="42B760D5" w:rsidR="00FA6D79" w:rsidRDefault="00A41743" w:rsidP="00A41743">
      <w:pPr>
        <w:jc w:val="both"/>
      </w:pPr>
      <w:r w:rsidRPr="000C181B">
        <w:t xml:space="preserve">The </w:t>
      </w:r>
      <w:r w:rsidR="00971B95">
        <w:t>O</w:t>
      </w:r>
      <w:r w:rsidRPr="000C181B">
        <w:t>rchestrator communicate</w:t>
      </w:r>
      <w:r w:rsidR="00573F0F">
        <w:t>s</w:t>
      </w:r>
      <w:r w:rsidRPr="000C181B">
        <w:t xml:space="preserve"> with Geo-Server </w:t>
      </w:r>
      <w:r w:rsidR="00573F0F">
        <w:t>through the</w:t>
      </w:r>
      <w:r w:rsidRPr="000C181B">
        <w:t xml:space="preserve"> Gsconfig0.6.7 API</w:t>
      </w:r>
      <w:r w:rsidR="0004368E">
        <w:t xml:space="preserve"> </w:t>
      </w:r>
      <w:sdt>
        <w:sdtPr>
          <w:id w:val="-273790585"/>
          <w:citation/>
        </w:sdtPr>
        <w:sdtContent>
          <w:r w:rsidR="0004368E">
            <w:fldChar w:fldCharType="begin"/>
          </w:r>
          <w:r w:rsidR="00004DDD">
            <w:instrText xml:space="preserve">CITATION D2014 \l 3082 </w:instrText>
          </w:r>
          <w:r w:rsidR="0004368E">
            <w:fldChar w:fldCharType="separate"/>
          </w:r>
          <w:r w:rsidR="00004DDD">
            <w:rPr>
              <w:noProof/>
            </w:rPr>
            <w:t>(Winslow &amp; Genthall, 2014)</w:t>
          </w:r>
          <w:r w:rsidR="0004368E">
            <w:fldChar w:fldCharType="end"/>
          </w:r>
        </w:sdtContent>
      </w:sdt>
      <w:r w:rsidR="0004368E">
        <w:t xml:space="preserve"> </w:t>
      </w:r>
      <w:r w:rsidRPr="000C181B">
        <w:t>.</w:t>
      </w:r>
      <w:r w:rsidR="00812AFF">
        <w:t xml:space="preserve"> </w:t>
      </w:r>
      <w:r w:rsidR="00CD7BD8">
        <w:t>Thus</w:t>
      </w:r>
      <w:r w:rsidRPr="000C181B">
        <w:t xml:space="preserve">, when the </w:t>
      </w:r>
      <w:r w:rsidR="00971B95">
        <w:t>Product P</w:t>
      </w:r>
      <w:r w:rsidR="00CD7BD8">
        <w:t xml:space="preserve">rocessors </w:t>
      </w:r>
      <w:r w:rsidR="005B5B43">
        <w:t>chain generates</w:t>
      </w:r>
      <w:r w:rsidR="00CD7BD8">
        <w:t xml:space="preserve"> an image, the o</w:t>
      </w:r>
      <w:r w:rsidRPr="000C181B">
        <w:t xml:space="preserve">rchestrator </w:t>
      </w:r>
      <w:r w:rsidR="00CD7BD8">
        <w:t>transfers it</w:t>
      </w:r>
      <w:r w:rsidRPr="000C181B">
        <w:t xml:space="preserve"> to </w:t>
      </w:r>
      <w:r w:rsidR="00CD7BD8">
        <w:t xml:space="preserve">the </w:t>
      </w:r>
      <w:r w:rsidRPr="000C181B">
        <w:t>Geo-Server'</w:t>
      </w:r>
      <w:r w:rsidR="00CD7BD8">
        <w:t>s</w:t>
      </w:r>
      <w:r w:rsidRPr="000C181B">
        <w:t xml:space="preserve"> storage</w:t>
      </w:r>
      <w:r w:rsidR="00CD7BD8">
        <w:t xml:space="preserve"> unit</w:t>
      </w:r>
      <w:r w:rsidRPr="000C181B">
        <w:t xml:space="preserve">. Geo-Server is </w:t>
      </w:r>
      <w:r w:rsidR="00CD7BD8">
        <w:t xml:space="preserve">also </w:t>
      </w:r>
      <w:r w:rsidRPr="000C181B">
        <w:t xml:space="preserve">notified </w:t>
      </w:r>
      <w:r w:rsidR="00FA6D79">
        <w:t>by the ingestion of a new image in the archive</w:t>
      </w:r>
      <w:r w:rsidR="00971B95">
        <w:t xml:space="preserve"> the orchestrator</w:t>
      </w:r>
      <w:r w:rsidR="00FA6D79">
        <w:t xml:space="preserve">. </w:t>
      </w:r>
      <w:r w:rsidR="00A9607D">
        <w:t>The Orchestrator also requests</w:t>
      </w:r>
      <w:r w:rsidR="00A9607D" w:rsidRPr="000C181B">
        <w:t xml:space="preserve"> Geo-Server to create a new layer with the processed image and push </w:t>
      </w:r>
      <w:r w:rsidR="00A9607D">
        <w:t xml:space="preserve">it </w:t>
      </w:r>
      <w:r w:rsidR="00A9607D" w:rsidRPr="000C181B">
        <w:t xml:space="preserve">into its database. </w:t>
      </w:r>
      <w:r w:rsidR="00971B95">
        <w:t>Then</w:t>
      </w:r>
      <w:r w:rsidRPr="000C181B">
        <w:t xml:space="preserve"> </w:t>
      </w:r>
      <w:r w:rsidR="00971B95">
        <w:t xml:space="preserve">the </w:t>
      </w:r>
      <w:r w:rsidRPr="000C181B">
        <w:t>meta-data of the image</w:t>
      </w:r>
      <w:r w:rsidR="00971B95">
        <w:t xml:space="preserve"> is uploaded to the A</w:t>
      </w:r>
      <w:r w:rsidR="00FA6D79">
        <w:t>rchive and a CSW interface is provided</w:t>
      </w:r>
      <w:r w:rsidRPr="000C181B">
        <w:t xml:space="preserve"> </w:t>
      </w:r>
      <w:r w:rsidR="00FA6D79">
        <w:t>to the Image Distribution and Visualiz</w:t>
      </w:r>
      <w:r w:rsidR="00971B95">
        <w:t>ation module for accessing the A</w:t>
      </w:r>
      <w:r w:rsidR="00FA6D79">
        <w:t>rchive</w:t>
      </w:r>
      <w:r w:rsidRPr="000C181B">
        <w:t>.</w:t>
      </w:r>
      <w:r w:rsidR="009223C1">
        <w:t xml:space="preserve"> This is schematically represented in </w:t>
      </w:r>
      <w:r w:rsidR="009223C1">
        <w:fldChar w:fldCharType="begin"/>
      </w:r>
      <w:r w:rsidR="009223C1">
        <w:instrText xml:space="preserve"> REF _Ref381803674 \h </w:instrText>
      </w:r>
      <w:r w:rsidR="009223C1">
        <w:fldChar w:fldCharType="separate"/>
      </w:r>
      <w:r w:rsidR="004C471E">
        <w:t xml:space="preserve">Figure </w:t>
      </w:r>
      <w:r w:rsidR="004C471E">
        <w:rPr>
          <w:noProof/>
        </w:rPr>
        <w:t>3</w:t>
      </w:r>
      <w:r w:rsidR="009223C1">
        <w:fldChar w:fldCharType="end"/>
      </w:r>
      <w:r w:rsidR="009223C1">
        <w:t>.</w:t>
      </w:r>
    </w:p>
    <w:p w14:paraId="69C9CE4B" w14:textId="78F369A4" w:rsidR="00A41743" w:rsidRDefault="00A41743" w:rsidP="00A41743">
      <w:pPr>
        <w:jc w:val="both"/>
      </w:pPr>
    </w:p>
    <w:p w14:paraId="08F4C55F" w14:textId="77777777" w:rsidR="00FD2BEE" w:rsidRDefault="00FD2BEE" w:rsidP="00A41743">
      <w:pPr>
        <w:jc w:val="both"/>
      </w:pPr>
    </w:p>
    <w:p w14:paraId="314478D2" w14:textId="77777777" w:rsidR="00FD2BEE" w:rsidRDefault="00FD2BEE" w:rsidP="00A41743">
      <w:pPr>
        <w:jc w:val="both"/>
      </w:pPr>
    </w:p>
    <w:p w14:paraId="2ADBE9AE" w14:textId="77777777" w:rsidR="00FD2BEE" w:rsidRDefault="00FD2BEE" w:rsidP="00A41743">
      <w:pPr>
        <w:jc w:val="both"/>
      </w:pPr>
    </w:p>
    <w:p w14:paraId="409D8ED4" w14:textId="1B084B41" w:rsidR="00650498" w:rsidRDefault="00650498" w:rsidP="00650498">
      <w:pPr>
        <w:pStyle w:val="Heading4"/>
      </w:pPr>
      <w:r>
        <w:lastRenderedPageBreak/>
        <w:t>Catalog</w:t>
      </w:r>
      <w:r w:rsidR="00B208E2">
        <w:t>ue</w:t>
      </w:r>
    </w:p>
    <w:p w14:paraId="3263001E" w14:textId="77777777" w:rsidR="00B208E2" w:rsidRPr="00B208E2" w:rsidRDefault="00B208E2" w:rsidP="00B208E2"/>
    <w:p w14:paraId="328F3483" w14:textId="50955CE5" w:rsidR="00A41743" w:rsidRDefault="00161D4D" w:rsidP="00A41743">
      <w:pPr>
        <w:jc w:val="both"/>
      </w:pPr>
      <w:r w:rsidRPr="00B208E2">
        <w:rPr>
          <w:noProof/>
          <w:lang w:val="es-ES" w:eastAsia="es-ES" w:bidi="ar-SA"/>
        </w:rPr>
        <w:drawing>
          <wp:anchor distT="0" distB="0" distL="0" distR="0" simplePos="0" relativeHeight="251669504" behindDoc="0" locked="0" layoutInCell="1" allowOverlap="1" wp14:anchorId="7A078AEE" wp14:editId="0DD2F032">
            <wp:simplePos x="0" y="0"/>
            <wp:positionH relativeFrom="column">
              <wp:posOffset>737235</wp:posOffset>
            </wp:positionH>
            <wp:positionV relativeFrom="paragraph">
              <wp:posOffset>1487805</wp:posOffset>
            </wp:positionV>
            <wp:extent cx="4249420" cy="297751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9420" cy="29775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9242C" w:rsidRPr="00B208E2">
        <w:rPr>
          <w:noProof/>
          <w:lang w:val="es-ES" w:eastAsia="es-ES" w:bidi="ar-SA"/>
        </w:rPr>
        <mc:AlternateContent>
          <mc:Choice Requires="wps">
            <w:drawing>
              <wp:anchor distT="0" distB="0" distL="114300" distR="114300" simplePos="0" relativeHeight="251671552" behindDoc="0" locked="0" layoutInCell="1" allowOverlap="1" wp14:anchorId="727A1875" wp14:editId="5088EBE0">
                <wp:simplePos x="0" y="0"/>
                <wp:positionH relativeFrom="column">
                  <wp:posOffset>798830</wp:posOffset>
                </wp:positionH>
                <wp:positionV relativeFrom="paragraph">
                  <wp:posOffset>4470400</wp:posOffset>
                </wp:positionV>
                <wp:extent cx="4249420" cy="635"/>
                <wp:effectExtent l="0" t="0" r="0" b="5080"/>
                <wp:wrapSquare wrapText="largest"/>
                <wp:docPr id="1" name="Text Box 1"/>
                <wp:cNvGraphicFramePr/>
                <a:graphic xmlns:a="http://schemas.openxmlformats.org/drawingml/2006/main">
                  <a:graphicData uri="http://schemas.microsoft.com/office/word/2010/wordprocessingShape">
                    <wps:wsp>
                      <wps:cNvSpPr txBox="1"/>
                      <wps:spPr>
                        <a:xfrm>
                          <a:off x="0" y="0"/>
                          <a:ext cx="4249420" cy="635"/>
                        </a:xfrm>
                        <a:prstGeom prst="rect">
                          <a:avLst/>
                        </a:prstGeom>
                        <a:solidFill>
                          <a:prstClr val="white"/>
                        </a:solidFill>
                        <a:ln>
                          <a:noFill/>
                        </a:ln>
                        <a:effectLst/>
                      </wps:spPr>
                      <wps:txbx>
                        <w:txbxContent>
                          <w:p w14:paraId="495405A8" w14:textId="0DBC1A05" w:rsidR="00886191" w:rsidRPr="00FE0333" w:rsidRDefault="00886191" w:rsidP="009223C1">
                            <w:pPr>
                              <w:pStyle w:val="Caption"/>
                              <w:rPr>
                                <w:noProof/>
                              </w:rPr>
                            </w:pPr>
                            <w:bookmarkStart w:id="29" w:name="_Ref381803674"/>
                            <w:r>
                              <w:t xml:space="preserve">Figure </w:t>
                            </w:r>
                            <w:fldSimple w:instr=" SEQ Figure \* ARABIC ">
                              <w:r>
                                <w:rPr>
                                  <w:noProof/>
                                </w:rPr>
                                <w:t>3</w:t>
                              </w:r>
                            </w:fldSimple>
                            <w:bookmarkEnd w:id="29"/>
                            <w:r>
                              <w:t xml:space="preserve"> Scheme of the communications between the orchestrator and Geo-Server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2.9pt;margin-top:352pt;width:334.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" stroked="f">
                <v:textbox style="mso-fit-shape-to-text:t" inset="0,0,0,0">
                  <w:txbxContent>
                    <w:p w14:paraId="495405A8" w14:textId="0DBC1A05" w:rsidR="00886191" w:rsidRPr="00FE0333" w:rsidRDefault="00886191" w:rsidP="009223C1">
                      <w:pPr>
                        <w:pStyle w:val="Caption"/>
                        <w:rPr>
                          <w:noProof/>
                        </w:rPr>
                      </w:pPr>
                      <w:bookmarkStart w:id="30" w:name="_Ref381803674"/>
                      <w:r>
                        <w:t xml:space="preserve">Figure </w:t>
                      </w:r>
                      <w:fldSimple w:instr=" SEQ Figure \* ARABIC ">
                        <w:r>
                          <w:rPr>
                            <w:noProof/>
                          </w:rPr>
                          <w:t>3</w:t>
                        </w:r>
                      </w:fldSimple>
                      <w:bookmarkEnd w:id="30"/>
                      <w:r>
                        <w:t xml:space="preserve"> Scheme of the communications between the orchestrator and Geo-Server</w:t>
                      </w:r>
                    </w:p>
                  </w:txbxContent>
                </v:textbox>
                <w10:wrap type="square" side="largest"/>
              </v:shape>
            </w:pict>
          </mc:Fallback>
        </mc:AlternateContent>
      </w:r>
      <w:r w:rsidR="00650498" w:rsidRPr="00B208E2">
        <w:t>The Catalog</w:t>
      </w:r>
      <w:r>
        <w:t>ue</w:t>
      </w:r>
      <w:r w:rsidR="00650498" w:rsidRPr="00B208E2">
        <w:t xml:space="preserve"> module offers to </w:t>
      </w:r>
      <w:r>
        <w:t>the end users</w:t>
      </w:r>
      <w:r w:rsidR="00650498" w:rsidRPr="00B208E2">
        <w:t xml:space="preserve"> all </w:t>
      </w:r>
      <w:r>
        <w:t>the images stored</w:t>
      </w:r>
      <w:r w:rsidR="00650498" w:rsidRPr="00B208E2">
        <w:t xml:space="preserve"> in the Archive. This service is implemented through </w:t>
      </w:r>
      <w:r>
        <w:t xml:space="preserve">the </w:t>
      </w:r>
      <w:r w:rsidR="00650498" w:rsidRPr="00B208E2">
        <w:t>CSW standa</w:t>
      </w:r>
      <w:r>
        <w:t>rd</w:t>
      </w:r>
      <w:r w:rsidR="00650498" w:rsidRPr="00B208E2">
        <w:t xml:space="preserve">. </w:t>
      </w:r>
      <w:proofErr w:type="spellStart"/>
      <w:r w:rsidR="00C9242C" w:rsidRPr="00B208E2">
        <w:t>GeoServer</w:t>
      </w:r>
      <w:proofErr w:type="spellEnd"/>
      <w:r w:rsidR="00C9242C" w:rsidRPr="00B208E2">
        <w:t xml:space="preserve"> has a plugin </w:t>
      </w:r>
      <w:r>
        <w:t>to manage the requests and accesses to the catalogue.</w:t>
      </w:r>
      <w:r w:rsidR="00C9242C" w:rsidRPr="00B208E2">
        <w:t xml:space="preserve"> </w:t>
      </w:r>
    </w:p>
    <w:p w14:paraId="5ECAAA48" w14:textId="77777777" w:rsidR="00161D4D" w:rsidRDefault="00161D4D" w:rsidP="00A41743">
      <w:pPr>
        <w:jc w:val="both"/>
      </w:pPr>
    </w:p>
    <w:p w14:paraId="1FF37116" w14:textId="77777777" w:rsidR="00161D4D" w:rsidRDefault="00161D4D" w:rsidP="00A41743">
      <w:pPr>
        <w:jc w:val="both"/>
      </w:pPr>
    </w:p>
    <w:p w14:paraId="5946262B" w14:textId="77777777" w:rsidR="00161D4D" w:rsidRDefault="00161D4D" w:rsidP="00A41743">
      <w:pPr>
        <w:jc w:val="both"/>
      </w:pPr>
    </w:p>
    <w:p w14:paraId="73331CE7" w14:textId="77777777" w:rsidR="00161D4D" w:rsidRPr="00B208E2" w:rsidRDefault="00161D4D" w:rsidP="00A41743">
      <w:pPr>
        <w:jc w:val="both"/>
      </w:pPr>
    </w:p>
    <w:p w14:paraId="3ADE5610" w14:textId="4C78B10B" w:rsidR="00A41743" w:rsidRDefault="00A41743" w:rsidP="00A41743">
      <w:pPr>
        <w:pStyle w:val="Heading1"/>
        <w:numPr>
          <w:ilvl w:val="0"/>
          <w:numId w:val="14"/>
        </w:numPr>
        <w:suppressAutoHyphens/>
        <w:ind w:left="431" w:hanging="431"/>
        <w:contextualSpacing w:val="0"/>
      </w:pPr>
      <w:bookmarkStart w:id="31" w:name="__RefHeading__1196_119186695"/>
      <w:bookmarkStart w:id="32" w:name="_Toc378865392"/>
      <w:bookmarkStart w:id="33" w:name="_Toc382378089"/>
      <w:bookmarkEnd w:id="31"/>
      <w:r>
        <w:lastRenderedPageBreak/>
        <w:t>D</w:t>
      </w:r>
      <w:bookmarkEnd w:id="32"/>
      <w:r>
        <w:t>etail</w:t>
      </w:r>
      <w:r w:rsidR="00460D1F">
        <w:t>ed</w:t>
      </w:r>
      <w:r>
        <w:t xml:space="preserve"> </w:t>
      </w:r>
      <w:bookmarkStart w:id="34" w:name="_Toc378865393"/>
      <w:bookmarkEnd w:id="34"/>
      <w:r>
        <w:t>Design</w:t>
      </w:r>
      <w:r w:rsidR="008907C4">
        <w:t xml:space="preserve"> </w:t>
      </w:r>
      <w:r w:rsidR="007A30B5">
        <w:t>of the orchestrator</w:t>
      </w:r>
      <w:bookmarkEnd w:id="33"/>
    </w:p>
    <w:p w14:paraId="31B54452" w14:textId="77777777" w:rsidR="00C9242C" w:rsidRDefault="00C9242C" w:rsidP="00C9242C"/>
    <w:p w14:paraId="120AC234" w14:textId="6A71E050" w:rsidR="00C9242C" w:rsidRPr="00C9242C" w:rsidRDefault="00C9242C" w:rsidP="007673DC">
      <w:pPr>
        <w:jc w:val="both"/>
      </w:pPr>
      <w:r>
        <w:t>In this sect</w:t>
      </w:r>
      <w:r w:rsidR="0060032C">
        <w:t>ion, the design of the Orchestrator is described</w:t>
      </w:r>
      <w:r w:rsidR="00567509">
        <w:t xml:space="preserve">. First, the use cases are shown for understanding the </w:t>
      </w:r>
      <w:r w:rsidR="001016FA">
        <w:t xml:space="preserve">main task of </w:t>
      </w:r>
      <w:r w:rsidR="007673DC">
        <w:t xml:space="preserve">the </w:t>
      </w:r>
      <w:r w:rsidR="001016FA">
        <w:t xml:space="preserve">Orchestrator. Then, </w:t>
      </w:r>
      <w:r w:rsidR="007673DC">
        <w:t xml:space="preserve">the diagram </w:t>
      </w:r>
      <w:r w:rsidR="001016FA">
        <w:t xml:space="preserve">of </w:t>
      </w:r>
      <w:r w:rsidR="007673DC">
        <w:t xml:space="preserve">the </w:t>
      </w:r>
      <w:r w:rsidR="001016FA">
        <w:t>Orchestrator</w:t>
      </w:r>
      <w:r w:rsidR="007673DC">
        <w:t>’s Architecture</w:t>
      </w:r>
      <w:r w:rsidR="001016FA">
        <w:t xml:space="preserve"> </w:t>
      </w:r>
      <w:r w:rsidR="007673DC">
        <w:t xml:space="preserve">is introduced. </w:t>
      </w:r>
    </w:p>
    <w:p w14:paraId="3B91FBE9" w14:textId="0A4269C9" w:rsidR="001016FA" w:rsidRDefault="00A41743" w:rsidP="00AC552F">
      <w:pPr>
        <w:pStyle w:val="Heading2"/>
        <w:numPr>
          <w:ilvl w:val="1"/>
          <w:numId w:val="14"/>
        </w:numPr>
        <w:suppressAutoHyphens/>
      </w:pPr>
      <w:bookmarkStart w:id="35" w:name="__RefHeading__738_1477653415"/>
      <w:bookmarkStart w:id="36" w:name="_Toc382378090"/>
      <w:bookmarkEnd w:id="35"/>
      <w:r>
        <w:t>Use Cases</w:t>
      </w:r>
      <w:bookmarkEnd w:id="36"/>
    </w:p>
    <w:p w14:paraId="5116626E" w14:textId="70CD9C0D" w:rsidR="001016FA" w:rsidRDefault="001016FA" w:rsidP="003163FF">
      <w:pPr>
        <w:jc w:val="both"/>
      </w:pPr>
      <w:r>
        <w:t xml:space="preserve">The use case of </w:t>
      </w:r>
      <w:r w:rsidR="003163FF">
        <w:t>the Orchestrator consists of</w:t>
      </w:r>
      <w:r>
        <w:t xml:space="preserve"> actions that the </w:t>
      </w:r>
      <w:r w:rsidR="003163FF">
        <w:t xml:space="preserve">different </w:t>
      </w:r>
      <w:r>
        <w:t>component</w:t>
      </w:r>
      <w:r w:rsidR="003163FF">
        <w:t>s</w:t>
      </w:r>
      <w:r>
        <w:t xml:space="preserve"> </w:t>
      </w:r>
      <w:r w:rsidR="003163FF">
        <w:t>can</w:t>
      </w:r>
      <w:r>
        <w:t xml:space="preserve"> do. </w:t>
      </w:r>
      <w:r w:rsidR="00F16107">
        <w:fldChar w:fldCharType="begin"/>
      </w:r>
      <w:r w:rsidR="00F16107">
        <w:instrText xml:space="preserve"> REF _Ref381883475 \h </w:instrText>
      </w:r>
      <w:r w:rsidR="003163FF">
        <w:instrText xml:space="preserve"> \* MERGEFORMAT </w:instrText>
      </w:r>
      <w:r w:rsidR="00F16107">
        <w:fldChar w:fldCharType="separate"/>
      </w:r>
      <w:r w:rsidR="004C471E">
        <w:t xml:space="preserve">Figure </w:t>
      </w:r>
      <w:r w:rsidR="004C471E">
        <w:rPr>
          <w:noProof/>
        </w:rPr>
        <w:t>4</w:t>
      </w:r>
      <w:r w:rsidR="00F16107">
        <w:fldChar w:fldCharType="end"/>
      </w:r>
      <w:r w:rsidR="003163FF">
        <w:t xml:space="preserve"> </w:t>
      </w:r>
      <w:r>
        <w:t>shows the Orchestrator´s use cases</w:t>
      </w:r>
      <w:r w:rsidR="003163FF">
        <w:t>. There are several actions:</w:t>
      </w:r>
      <w:r>
        <w:t xml:space="preserve"> </w:t>
      </w:r>
      <w:r w:rsidR="003163FF">
        <w:t>“</w:t>
      </w:r>
      <w:r>
        <w:t xml:space="preserve">Create Processing Chain” or “Delete Processing Chain” and </w:t>
      </w:r>
      <w:r w:rsidR="003163FF">
        <w:t>their</w:t>
      </w:r>
      <w:r>
        <w:t xml:space="preserve"> interactions with actors like </w:t>
      </w:r>
      <w:proofErr w:type="spellStart"/>
      <w:r>
        <w:t>Archive&amp;Catalogue</w:t>
      </w:r>
      <w:proofErr w:type="spellEnd"/>
      <w:r>
        <w:t xml:space="preserve"> or </w:t>
      </w:r>
      <w:r w:rsidR="003163FF">
        <w:t xml:space="preserve">the </w:t>
      </w:r>
      <w:r>
        <w:t xml:space="preserve">Shared Storage of </w:t>
      </w:r>
      <w:r w:rsidR="003163FF">
        <w:t xml:space="preserve">the </w:t>
      </w:r>
      <w:r>
        <w:t>Orchestrator.</w:t>
      </w:r>
    </w:p>
    <w:p w14:paraId="400E6938" w14:textId="143C8DF6" w:rsidR="00A41743" w:rsidRDefault="00D91F22" w:rsidP="00AC552F">
      <w:r>
        <w:rPr>
          <w:noProof/>
          <w:lang w:val="es-ES" w:eastAsia="es-ES" w:bidi="ar-SA"/>
        </w:rPr>
        <w:drawing>
          <wp:anchor distT="0" distB="0" distL="0" distR="0" simplePos="0" relativeHeight="251662336" behindDoc="0" locked="0" layoutInCell="1" allowOverlap="1" wp14:anchorId="0E69D32F" wp14:editId="721ECCC3">
            <wp:simplePos x="0" y="0"/>
            <wp:positionH relativeFrom="column">
              <wp:posOffset>123190</wp:posOffset>
            </wp:positionH>
            <wp:positionV relativeFrom="paragraph">
              <wp:posOffset>127000</wp:posOffset>
            </wp:positionV>
            <wp:extent cx="5197475" cy="4398010"/>
            <wp:effectExtent l="0" t="0" r="3175" b="2540"/>
            <wp:wrapSquare wrapText="larges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97475" cy="4398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F16107">
        <w:rPr>
          <w:noProof/>
          <w:lang w:val="es-ES" w:eastAsia="es-ES" w:bidi="ar-SA"/>
        </w:rPr>
        <mc:AlternateContent>
          <mc:Choice Requires="wps">
            <w:drawing>
              <wp:anchor distT="0" distB="0" distL="114300" distR="114300" simplePos="0" relativeHeight="251675648" behindDoc="0" locked="0" layoutInCell="1" allowOverlap="1" wp14:anchorId="2A345577" wp14:editId="0350C70D">
                <wp:simplePos x="0" y="0"/>
                <wp:positionH relativeFrom="column">
                  <wp:posOffset>-67310</wp:posOffset>
                </wp:positionH>
                <wp:positionV relativeFrom="paragraph">
                  <wp:posOffset>4342765</wp:posOffset>
                </wp:positionV>
                <wp:extent cx="6305550" cy="635"/>
                <wp:effectExtent l="0" t="0" r="0" b="0"/>
                <wp:wrapSquare wrapText="largest"/>
                <wp:docPr id="10" name="Text Box 10"/>
                <wp:cNvGraphicFramePr/>
                <a:graphic xmlns:a="http://schemas.openxmlformats.org/drawingml/2006/main">
                  <a:graphicData uri="http://schemas.microsoft.com/office/word/2010/wordprocessingShape">
                    <wps:wsp>
                      <wps:cNvSpPr txBox="1"/>
                      <wps:spPr>
                        <a:xfrm>
                          <a:off x="0" y="0"/>
                          <a:ext cx="6305550" cy="635"/>
                        </a:xfrm>
                        <a:prstGeom prst="rect">
                          <a:avLst/>
                        </a:prstGeom>
                        <a:solidFill>
                          <a:prstClr val="white"/>
                        </a:solidFill>
                        <a:ln>
                          <a:noFill/>
                        </a:ln>
                        <a:effectLst/>
                      </wps:spPr>
                      <wps:txbx>
                        <w:txbxContent>
                          <w:p w14:paraId="6F7E6DA1" w14:textId="2D1CD36F" w:rsidR="00886191" w:rsidRPr="00BE650F" w:rsidRDefault="00886191" w:rsidP="00F16107">
                            <w:pPr>
                              <w:pStyle w:val="Caption"/>
                              <w:jc w:val="center"/>
                              <w:rPr>
                                <w:noProof/>
                              </w:rPr>
                            </w:pPr>
                            <w:bookmarkStart w:id="37" w:name="_Ref381883475"/>
                            <w:bookmarkStart w:id="38" w:name="_Ref381883470"/>
                            <w:r>
                              <w:t xml:space="preserve">Figure </w:t>
                            </w:r>
                            <w:fldSimple w:instr=" SEQ Figure \* ARABIC ">
                              <w:r>
                                <w:rPr>
                                  <w:noProof/>
                                </w:rPr>
                                <w:t>4</w:t>
                              </w:r>
                            </w:fldSimple>
                            <w:bookmarkEnd w:id="37"/>
                            <w:r>
                              <w:t xml:space="preserve"> Use Case of Orchestrator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margin-left:-5.3pt;margin-top:341.95pt;width:49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" stroked="f">
                <v:textbox style="mso-fit-shape-to-text:t" inset="0,0,0,0">
                  <w:txbxContent>
                    <w:p w14:paraId="6F7E6DA1" w14:textId="2D1CD36F" w:rsidR="00886191" w:rsidRPr="00BE650F" w:rsidRDefault="00886191" w:rsidP="00F16107">
                      <w:pPr>
                        <w:pStyle w:val="Caption"/>
                        <w:jc w:val="center"/>
                        <w:rPr>
                          <w:noProof/>
                        </w:rPr>
                      </w:pPr>
                      <w:bookmarkStart w:id="39" w:name="_Ref381883475"/>
                      <w:bookmarkStart w:id="40" w:name="_Ref381883470"/>
                      <w:r>
                        <w:t xml:space="preserve">Figure </w:t>
                      </w:r>
                      <w:fldSimple w:instr=" SEQ Figure \* ARABIC ">
                        <w:r>
                          <w:rPr>
                            <w:noProof/>
                          </w:rPr>
                          <w:t>4</w:t>
                        </w:r>
                      </w:fldSimple>
                      <w:bookmarkEnd w:id="39"/>
                      <w:r>
                        <w:t xml:space="preserve"> Use Case of Orchestrator</w:t>
                      </w:r>
                      <w:bookmarkEnd w:id="40"/>
                    </w:p>
                  </w:txbxContent>
                </v:textbox>
                <w10:wrap type="square" side="largest"/>
              </v:shape>
            </w:pict>
          </mc:Fallback>
        </mc:AlternateContent>
      </w:r>
    </w:p>
    <w:p w14:paraId="6132E7C3" w14:textId="20734773" w:rsidR="001105AE" w:rsidRDefault="001105AE">
      <w:pPr>
        <w:spacing w:line="240" w:lineRule="auto"/>
      </w:pPr>
      <w:bookmarkStart w:id="41" w:name="__RefHeading__1198_119186695"/>
      <w:bookmarkEnd w:id="41"/>
    </w:p>
    <w:p w14:paraId="22A25019" w14:textId="77777777" w:rsidR="00D91F22" w:rsidRDefault="00D91F22">
      <w:pPr>
        <w:spacing w:line="240" w:lineRule="auto"/>
      </w:pPr>
    </w:p>
    <w:p w14:paraId="47E7A147" w14:textId="77777777" w:rsidR="00D91F22" w:rsidRDefault="00D91F22">
      <w:pPr>
        <w:spacing w:line="240" w:lineRule="auto"/>
      </w:pPr>
    </w:p>
    <w:p w14:paraId="1C23049A" w14:textId="77777777" w:rsidR="00D91F22" w:rsidRDefault="00D91F22">
      <w:pPr>
        <w:spacing w:line="240" w:lineRule="auto"/>
      </w:pPr>
    </w:p>
    <w:p w14:paraId="06743954" w14:textId="77777777" w:rsidR="00D91F22" w:rsidRDefault="00D91F22">
      <w:pPr>
        <w:spacing w:line="240" w:lineRule="auto"/>
      </w:pPr>
    </w:p>
    <w:p w14:paraId="33C7F387" w14:textId="77777777" w:rsidR="00D91F22" w:rsidRDefault="00D91F22">
      <w:pPr>
        <w:spacing w:line="240" w:lineRule="auto"/>
      </w:pPr>
    </w:p>
    <w:p w14:paraId="18D65BBC" w14:textId="77777777" w:rsidR="00D91F22" w:rsidRDefault="00D91F22">
      <w:pPr>
        <w:spacing w:line="240" w:lineRule="auto"/>
      </w:pPr>
    </w:p>
    <w:p w14:paraId="7289FF07" w14:textId="77777777" w:rsidR="00D91F22" w:rsidRDefault="00D91F22">
      <w:pPr>
        <w:spacing w:line="240" w:lineRule="auto"/>
      </w:pPr>
    </w:p>
    <w:p w14:paraId="3309B78A" w14:textId="77777777" w:rsidR="00D91F22" w:rsidRDefault="00D91F22">
      <w:pPr>
        <w:spacing w:line="240" w:lineRule="auto"/>
      </w:pPr>
    </w:p>
    <w:p w14:paraId="16D2F6B0" w14:textId="77777777" w:rsidR="00D91F22" w:rsidRDefault="00D91F22">
      <w:pPr>
        <w:spacing w:line="240" w:lineRule="auto"/>
      </w:pPr>
    </w:p>
    <w:p w14:paraId="364E7157" w14:textId="77777777" w:rsidR="00D91F22" w:rsidRDefault="00D91F22">
      <w:pPr>
        <w:spacing w:line="240" w:lineRule="auto"/>
      </w:pPr>
    </w:p>
    <w:p w14:paraId="7A5EE14E" w14:textId="77777777" w:rsidR="00D91F22" w:rsidRDefault="00D91F22">
      <w:pPr>
        <w:spacing w:line="240" w:lineRule="auto"/>
      </w:pPr>
    </w:p>
    <w:p w14:paraId="24F67136" w14:textId="77777777" w:rsidR="00D91F22" w:rsidRDefault="00D91F22">
      <w:pPr>
        <w:spacing w:line="240" w:lineRule="auto"/>
      </w:pPr>
    </w:p>
    <w:p w14:paraId="1D61F278" w14:textId="77777777" w:rsidR="00D91F22" w:rsidRDefault="00D91F22">
      <w:pPr>
        <w:spacing w:line="240" w:lineRule="auto"/>
      </w:pPr>
    </w:p>
    <w:p w14:paraId="519FB4DE" w14:textId="77777777" w:rsidR="00D91F22" w:rsidRDefault="00D91F22">
      <w:pPr>
        <w:spacing w:line="240" w:lineRule="auto"/>
      </w:pPr>
    </w:p>
    <w:p w14:paraId="76EA893A" w14:textId="77777777" w:rsidR="00D91F22" w:rsidRDefault="00D91F22">
      <w:pPr>
        <w:spacing w:line="240" w:lineRule="auto"/>
      </w:pPr>
    </w:p>
    <w:p w14:paraId="1E9F7B72" w14:textId="77777777" w:rsidR="00D91F22" w:rsidRDefault="00D91F22">
      <w:pPr>
        <w:spacing w:line="240" w:lineRule="auto"/>
      </w:pPr>
    </w:p>
    <w:p w14:paraId="674F842D" w14:textId="77777777" w:rsidR="00D91F22" w:rsidRDefault="00D91F22">
      <w:pPr>
        <w:spacing w:line="240" w:lineRule="auto"/>
      </w:pPr>
    </w:p>
    <w:p w14:paraId="708EA24A" w14:textId="77777777" w:rsidR="00D91F22" w:rsidRDefault="00D91F22">
      <w:pPr>
        <w:spacing w:line="240" w:lineRule="auto"/>
      </w:pPr>
    </w:p>
    <w:p w14:paraId="2AF4D8F6" w14:textId="77777777" w:rsidR="00D91F22" w:rsidRDefault="00D91F22">
      <w:pPr>
        <w:spacing w:line="240" w:lineRule="auto"/>
      </w:pPr>
    </w:p>
    <w:p w14:paraId="0E341463" w14:textId="77777777" w:rsidR="00D91F22" w:rsidRDefault="00D91F22">
      <w:pPr>
        <w:spacing w:line="240" w:lineRule="auto"/>
      </w:pPr>
    </w:p>
    <w:p w14:paraId="7EFEC439" w14:textId="77777777" w:rsidR="00D91F22" w:rsidRDefault="00D91F22">
      <w:pPr>
        <w:spacing w:line="240" w:lineRule="auto"/>
      </w:pPr>
    </w:p>
    <w:p w14:paraId="0EBAA9A2" w14:textId="77777777" w:rsidR="00D91F22" w:rsidRDefault="00D91F22">
      <w:pPr>
        <w:spacing w:line="240" w:lineRule="auto"/>
      </w:pPr>
    </w:p>
    <w:p w14:paraId="2A0A671F" w14:textId="77777777" w:rsidR="00D91F22" w:rsidRDefault="00D91F22">
      <w:pPr>
        <w:spacing w:line="240" w:lineRule="auto"/>
      </w:pPr>
    </w:p>
    <w:p w14:paraId="6C22DDBC" w14:textId="77777777" w:rsidR="00D91F22" w:rsidRDefault="00D91F22">
      <w:pPr>
        <w:spacing w:line="240" w:lineRule="auto"/>
      </w:pPr>
    </w:p>
    <w:p w14:paraId="10A16E76" w14:textId="77777777" w:rsidR="00D91F22" w:rsidRDefault="00D91F22">
      <w:pPr>
        <w:spacing w:line="240" w:lineRule="auto"/>
      </w:pPr>
    </w:p>
    <w:p w14:paraId="404B623B" w14:textId="5894758E" w:rsidR="00FD4D17" w:rsidRDefault="00F24983">
      <w:pPr>
        <w:spacing w:line="240" w:lineRule="auto"/>
      </w:pPr>
      <w:r>
        <w:t xml:space="preserve">In </w:t>
      </w:r>
      <w:r>
        <w:fldChar w:fldCharType="begin"/>
      </w:r>
      <w:r>
        <w:instrText xml:space="preserve"> REF _Ref382379333 \h </w:instrText>
      </w:r>
      <w:r>
        <w:fldChar w:fldCharType="separate"/>
      </w:r>
      <w:r>
        <w:t xml:space="preserve">Table </w:t>
      </w:r>
      <w:r>
        <w:rPr>
          <w:noProof/>
        </w:rPr>
        <w:t>1</w:t>
      </w:r>
      <w:r>
        <w:fldChar w:fldCharType="end"/>
      </w:r>
      <w:r>
        <w:t xml:space="preserve"> the use cases are described.</w:t>
      </w:r>
    </w:p>
    <w:p w14:paraId="235DD14B" w14:textId="77777777" w:rsidR="001105AE" w:rsidRDefault="001105AE">
      <w:pPr>
        <w:spacing w:line="240" w:lineRule="auto"/>
      </w:pPr>
    </w:p>
    <w:p w14:paraId="3A305F3A" w14:textId="6886429C" w:rsidR="00F24983" w:rsidRDefault="00F24983" w:rsidP="00F24983">
      <w:pPr>
        <w:pStyle w:val="Caption"/>
        <w:keepNext/>
        <w:jc w:val="center"/>
      </w:pPr>
      <w:bookmarkStart w:id="42" w:name="_Ref382379333"/>
      <w:r>
        <w:t xml:space="preserve">Table </w:t>
      </w:r>
      <w:fldSimple w:instr=" SEQ Table \* ARABIC ">
        <w:r>
          <w:rPr>
            <w:noProof/>
          </w:rPr>
          <w:t>1</w:t>
        </w:r>
      </w:fldSimple>
      <w:bookmarkEnd w:id="42"/>
      <w:r>
        <w:t xml:space="preserve"> Use cases description</w:t>
      </w:r>
    </w:p>
    <w:tbl>
      <w:tblPr>
        <w:tblStyle w:val="TableGrid"/>
        <w:tblW w:w="0" w:type="auto"/>
        <w:tblLook w:val="04A0" w:firstRow="1" w:lastRow="0" w:firstColumn="1" w:lastColumn="0" w:noHBand="0" w:noVBand="1"/>
      </w:tblPr>
      <w:tblGrid>
        <w:gridCol w:w="4605"/>
        <w:gridCol w:w="4605"/>
      </w:tblGrid>
      <w:tr w:rsidR="00D91F22" w14:paraId="6E08EDC8" w14:textId="77777777" w:rsidTr="0098756B">
        <w:tc>
          <w:tcPr>
            <w:tcW w:w="4605" w:type="dxa"/>
            <w:shd w:val="clear" w:color="auto" w:fill="D9D9D9" w:themeFill="background1" w:themeFillShade="D9"/>
          </w:tcPr>
          <w:p w14:paraId="30182F55" w14:textId="20BCC77A" w:rsidR="0098756B" w:rsidRPr="0098756B" w:rsidRDefault="0098756B" w:rsidP="0098756B">
            <w:pPr>
              <w:suppressAutoHyphens/>
              <w:spacing w:before="120" w:line="100" w:lineRule="atLeast"/>
              <w:jc w:val="center"/>
              <w:rPr>
                <w:rFonts w:asciiTheme="minorHAnsi" w:eastAsia="Arial Unicode MS" w:hAnsiTheme="minorHAnsi"/>
                <w:b/>
              </w:rPr>
            </w:pPr>
            <w:r w:rsidRPr="0098756B">
              <w:rPr>
                <w:rFonts w:asciiTheme="minorHAnsi" w:eastAsia="Arial Unicode MS" w:hAnsiTheme="minorHAnsi"/>
                <w:b/>
              </w:rPr>
              <w:t>Use Case</w:t>
            </w:r>
          </w:p>
        </w:tc>
        <w:tc>
          <w:tcPr>
            <w:tcW w:w="4605" w:type="dxa"/>
            <w:shd w:val="clear" w:color="auto" w:fill="D9D9D9" w:themeFill="background1" w:themeFillShade="D9"/>
          </w:tcPr>
          <w:p w14:paraId="2ADCA73F" w14:textId="053D599B" w:rsidR="0098756B" w:rsidRPr="0098756B" w:rsidRDefault="0098756B" w:rsidP="0098756B">
            <w:pPr>
              <w:suppressAutoHyphens/>
              <w:spacing w:before="120" w:line="100" w:lineRule="atLeast"/>
              <w:jc w:val="center"/>
              <w:rPr>
                <w:rFonts w:asciiTheme="minorHAnsi" w:eastAsia="Arial Unicode MS" w:hAnsiTheme="minorHAnsi"/>
                <w:b/>
              </w:rPr>
            </w:pPr>
            <w:r w:rsidRPr="0098756B">
              <w:rPr>
                <w:rFonts w:asciiTheme="minorHAnsi" w:eastAsia="Arial Unicode MS" w:hAnsiTheme="minorHAnsi"/>
                <w:b/>
              </w:rPr>
              <w:t>Explanation</w:t>
            </w:r>
          </w:p>
        </w:tc>
      </w:tr>
      <w:tr w:rsidR="00D91F22" w14:paraId="5F0822BD" w14:textId="77777777" w:rsidTr="0098756B">
        <w:tc>
          <w:tcPr>
            <w:tcW w:w="4605" w:type="dxa"/>
          </w:tcPr>
          <w:p w14:paraId="6796FFF3" w14:textId="1DA35153" w:rsidR="0098756B" w:rsidRPr="0098756B" w:rsidRDefault="0098756B" w:rsidP="0098756B">
            <w:pPr>
              <w:pStyle w:val="ListParagraph"/>
              <w:ind w:left="0"/>
              <w:jc w:val="center"/>
            </w:pPr>
            <w:r w:rsidRPr="0098756B">
              <w:t>Pooling State</w:t>
            </w:r>
          </w:p>
        </w:tc>
        <w:tc>
          <w:tcPr>
            <w:tcW w:w="4605" w:type="dxa"/>
          </w:tcPr>
          <w:p w14:paraId="26E5F581" w14:textId="5A5A498A" w:rsidR="0098756B" w:rsidRPr="0098756B" w:rsidRDefault="0098756B" w:rsidP="0098756B">
            <w:pPr>
              <w:pStyle w:val="ListParagraph"/>
              <w:ind w:left="0"/>
              <w:jc w:val="center"/>
            </w:pPr>
            <w:r>
              <w:t xml:space="preserve">This state will pool the </w:t>
            </w:r>
            <w:proofErr w:type="spellStart"/>
            <w:r>
              <w:t>GroundStations</w:t>
            </w:r>
            <w:proofErr w:type="spellEnd"/>
            <w:r>
              <w:t xml:space="preserve"> </w:t>
            </w:r>
            <w:r w:rsidR="001105AE">
              <w:lastRenderedPageBreak/>
              <w:t>frequently</w:t>
            </w:r>
            <w:r>
              <w:t xml:space="preserve"> whether raw data is available. </w:t>
            </w:r>
          </w:p>
        </w:tc>
      </w:tr>
      <w:tr w:rsidR="00D91F22" w14:paraId="1D64970A" w14:textId="77777777" w:rsidTr="0098756B">
        <w:tc>
          <w:tcPr>
            <w:tcW w:w="4605" w:type="dxa"/>
          </w:tcPr>
          <w:p w14:paraId="5629946F" w14:textId="4EDFB5BE" w:rsidR="0098756B" w:rsidRPr="0098756B" w:rsidRDefault="0098756B" w:rsidP="0098756B">
            <w:pPr>
              <w:pStyle w:val="ListParagraph"/>
              <w:ind w:left="0"/>
              <w:jc w:val="center"/>
            </w:pPr>
            <w:r>
              <w:lastRenderedPageBreak/>
              <w:t>Create Processing Chain</w:t>
            </w:r>
          </w:p>
        </w:tc>
        <w:tc>
          <w:tcPr>
            <w:tcW w:w="4605" w:type="dxa"/>
          </w:tcPr>
          <w:p w14:paraId="1430561F" w14:textId="295F7C0F" w:rsidR="0098756B" w:rsidRPr="0098756B" w:rsidRDefault="0098756B" w:rsidP="0098756B">
            <w:pPr>
              <w:pStyle w:val="ListParagraph"/>
              <w:ind w:left="0"/>
              <w:jc w:val="center"/>
            </w:pPr>
            <w:r>
              <w:t>This use of case creates a new Processing Chain. Includes the Get Raw data use case and Image</w:t>
            </w:r>
            <w:r w:rsidR="001105AE">
              <w:t>.</w:t>
            </w:r>
            <w:r>
              <w:t xml:space="preserve"> Processing use case.</w:t>
            </w:r>
          </w:p>
        </w:tc>
      </w:tr>
      <w:tr w:rsidR="00D91F22" w14:paraId="25E0161B" w14:textId="77777777" w:rsidTr="0098756B">
        <w:tc>
          <w:tcPr>
            <w:tcW w:w="4605" w:type="dxa"/>
          </w:tcPr>
          <w:p w14:paraId="370321D1" w14:textId="1C60B7DC" w:rsidR="0098756B" w:rsidRPr="0098756B" w:rsidRDefault="0098756B" w:rsidP="0098756B">
            <w:pPr>
              <w:pStyle w:val="ListParagraph"/>
              <w:ind w:left="0"/>
              <w:jc w:val="center"/>
            </w:pPr>
            <w:r>
              <w:t>Image Processing</w:t>
            </w:r>
          </w:p>
        </w:tc>
        <w:tc>
          <w:tcPr>
            <w:tcW w:w="4605" w:type="dxa"/>
          </w:tcPr>
          <w:p w14:paraId="0E3517D6" w14:textId="41A40952" w:rsidR="0098756B" w:rsidRPr="0098756B" w:rsidRDefault="0098756B" w:rsidP="0098756B">
            <w:pPr>
              <w:pStyle w:val="ListParagraph"/>
              <w:ind w:left="0"/>
              <w:jc w:val="center"/>
            </w:pPr>
            <w:r>
              <w:t xml:space="preserve">This use case essentially makes all procedure for processing the data (Executes </w:t>
            </w:r>
            <w:r w:rsidR="00FE0DC1">
              <w:t>sequentially</w:t>
            </w:r>
            <w:r>
              <w:t xml:space="preserve"> the processors)</w:t>
            </w:r>
            <w:r w:rsidR="001105AE">
              <w:t>.</w:t>
            </w:r>
          </w:p>
        </w:tc>
      </w:tr>
      <w:tr w:rsidR="00D91F22" w14:paraId="1EAB2CF8" w14:textId="77777777" w:rsidTr="0098756B">
        <w:tc>
          <w:tcPr>
            <w:tcW w:w="4605" w:type="dxa"/>
          </w:tcPr>
          <w:p w14:paraId="1231BB4F" w14:textId="526CC813" w:rsidR="0098756B" w:rsidRDefault="0098756B" w:rsidP="0098756B">
            <w:pPr>
              <w:pStyle w:val="ListParagraph"/>
              <w:ind w:left="0"/>
              <w:jc w:val="center"/>
            </w:pPr>
            <w:r>
              <w:t>Generate Job Order</w:t>
            </w:r>
          </w:p>
        </w:tc>
        <w:tc>
          <w:tcPr>
            <w:tcW w:w="4605" w:type="dxa"/>
          </w:tcPr>
          <w:p w14:paraId="18EB871D" w14:textId="07468CF9" w:rsidR="0098756B" w:rsidRDefault="0098756B" w:rsidP="0098756B">
            <w:pPr>
              <w:pStyle w:val="ListParagraph"/>
              <w:ind w:left="0"/>
              <w:jc w:val="center"/>
            </w:pPr>
            <w:r>
              <w:t xml:space="preserve">This case is included inside the Image Processing use case. </w:t>
            </w:r>
            <w:r w:rsidR="001105AE">
              <w:t xml:space="preserve">This creates the necessary </w:t>
            </w:r>
            <w:proofErr w:type="spellStart"/>
            <w:r w:rsidR="001105AE">
              <w:t>JobOrders</w:t>
            </w:r>
            <w:proofErr w:type="spellEnd"/>
            <w:r w:rsidR="001105AE">
              <w:t xml:space="preserve"> for each Product Processor.</w:t>
            </w:r>
          </w:p>
        </w:tc>
      </w:tr>
      <w:tr w:rsidR="00D91F22" w14:paraId="6CFAE1DC" w14:textId="77777777" w:rsidTr="0098756B">
        <w:tc>
          <w:tcPr>
            <w:tcW w:w="4605" w:type="dxa"/>
          </w:tcPr>
          <w:p w14:paraId="681BB3C1" w14:textId="6FB79C65" w:rsidR="001105AE" w:rsidRDefault="001105AE" w:rsidP="0098756B">
            <w:pPr>
              <w:pStyle w:val="ListParagraph"/>
              <w:ind w:left="0"/>
              <w:jc w:val="center"/>
            </w:pPr>
            <w:r>
              <w:t>Delete Processing Chain</w:t>
            </w:r>
          </w:p>
        </w:tc>
        <w:tc>
          <w:tcPr>
            <w:tcW w:w="4605" w:type="dxa"/>
          </w:tcPr>
          <w:p w14:paraId="09CBDD71" w14:textId="71F7C90C" w:rsidR="001105AE" w:rsidRDefault="001105AE" w:rsidP="0098756B">
            <w:pPr>
              <w:pStyle w:val="ListParagraph"/>
              <w:ind w:left="0"/>
              <w:jc w:val="center"/>
            </w:pPr>
            <w:r>
              <w:t>This use case removes the ended Processing Chain only.</w:t>
            </w:r>
          </w:p>
        </w:tc>
      </w:tr>
      <w:tr w:rsidR="00D91F22" w14:paraId="1B217B58" w14:textId="77777777" w:rsidTr="0098756B">
        <w:tc>
          <w:tcPr>
            <w:tcW w:w="4605" w:type="dxa"/>
          </w:tcPr>
          <w:p w14:paraId="596F0804" w14:textId="6E85A70C" w:rsidR="001105AE" w:rsidRDefault="001105AE" w:rsidP="0098756B">
            <w:pPr>
              <w:pStyle w:val="ListParagraph"/>
              <w:ind w:left="0"/>
              <w:jc w:val="center"/>
            </w:pPr>
            <w:r>
              <w:t>Catalog Request</w:t>
            </w:r>
          </w:p>
        </w:tc>
        <w:tc>
          <w:tcPr>
            <w:tcW w:w="4605" w:type="dxa"/>
          </w:tcPr>
          <w:p w14:paraId="139375F9" w14:textId="00FDCAE8" w:rsidR="001105AE" w:rsidRDefault="001105AE" w:rsidP="001105AE">
            <w:pPr>
              <w:pStyle w:val="ListParagraph"/>
              <w:ind w:left="0"/>
              <w:jc w:val="center"/>
            </w:pPr>
            <w:r>
              <w:t>This use case communicates with the Catalog service for uploading the processing data (For future expansion).</w:t>
            </w:r>
          </w:p>
        </w:tc>
      </w:tr>
      <w:tr w:rsidR="00D91F22" w14:paraId="6A0A56FC" w14:textId="77777777" w:rsidTr="0098756B">
        <w:tc>
          <w:tcPr>
            <w:tcW w:w="4605" w:type="dxa"/>
          </w:tcPr>
          <w:p w14:paraId="0569F8E2" w14:textId="29B7FAB5" w:rsidR="001105AE" w:rsidRDefault="001105AE" w:rsidP="0098756B">
            <w:pPr>
              <w:pStyle w:val="ListParagraph"/>
              <w:ind w:left="0"/>
              <w:jc w:val="center"/>
            </w:pPr>
            <w:r>
              <w:t>Archive Request</w:t>
            </w:r>
          </w:p>
        </w:tc>
        <w:tc>
          <w:tcPr>
            <w:tcW w:w="4605" w:type="dxa"/>
          </w:tcPr>
          <w:p w14:paraId="4D7DB15F" w14:textId="1219C095" w:rsidR="001105AE" w:rsidRDefault="001105AE" w:rsidP="001105AE">
            <w:pPr>
              <w:pStyle w:val="ListParagraph"/>
              <w:ind w:left="0"/>
              <w:jc w:val="center"/>
            </w:pPr>
            <w:r>
              <w:t>This use case sends the processed data to Archive Component.</w:t>
            </w:r>
          </w:p>
        </w:tc>
      </w:tr>
    </w:tbl>
    <w:p w14:paraId="13C05A68" w14:textId="77777777" w:rsidR="0098756B" w:rsidRDefault="0098756B">
      <w:pPr>
        <w:spacing w:line="240" w:lineRule="auto"/>
        <w:rPr>
          <w:rFonts w:ascii="Cambria" w:hAnsi="Cambria"/>
          <w:b/>
          <w:bCs/>
          <w:sz w:val="26"/>
          <w:szCs w:val="26"/>
        </w:rPr>
      </w:pPr>
    </w:p>
    <w:p w14:paraId="7159EF0D" w14:textId="7197BC02" w:rsidR="00AC552F" w:rsidRDefault="00A41743" w:rsidP="00F16107">
      <w:pPr>
        <w:pStyle w:val="Heading2"/>
        <w:numPr>
          <w:ilvl w:val="1"/>
          <w:numId w:val="14"/>
        </w:numPr>
        <w:suppressAutoHyphens/>
      </w:pPr>
      <w:bookmarkStart w:id="43" w:name="_Toc382378091"/>
      <w:r>
        <w:t>Architecture</w:t>
      </w:r>
      <w:r w:rsidR="001F62D6">
        <w:t xml:space="preserve"> of the Orchestrator</w:t>
      </w:r>
      <w:bookmarkEnd w:id="43"/>
    </w:p>
    <w:p w14:paraId="35D1228A" w14:textId="5D6C190C" w:rsidR="00835624" w:rsidRDefault="00835624" w:rsidP="00F16107"/>
    <w:p w14:paraId="11460661" w14:textId="5B09912C" w:rsidR="0026792B" w:rsidRDefault="00F16107" w:rsidP="00840A95">
      <w:pPr>
        <w:jc w:val="both"/>
      </w:pPr>
      <w:r>
        <w:t xml:space="preserve">The </w:t>
      </w:r>
      <w:r w:rsidR="001105AE">
        <w:t>Archi</w:t>
      </w:r>
      <w:r w:rsidR="001F62D6">
        <w:t>tecture of the Orchestrator</w:t>
      </w:r>
      <w:r>
        <w:t xml:space="preserve"> consists of three la</w:t>
      </w:r>
      <w:r w:rsidR="0026792B">
        <w:t>yers:</w:t>
      </w:r>
      <w:r w:rsidR="00840A95">
        <w:t xml:space="preserve"> </w:t>
      </w:r>
      <w:r w:rsidR="0026792B">
        <w:t xml:space="preserve">Communications, </w:t>
      </w:r>
      <w:proofErr w:type="spellStart"/>
      <w:r w:rsidR="0026792B">
        <w:t>Storage&amp;Catalogue</w:t>
      </w:r>
      <w:proofErr w:type="spellEnd"/>
      <w:r w:rsidR="0026792B">
        <w:t xml:space="preserve"> and Domain.</w:t>
      </w:r>
      <w:r w:rsidR="00FE0DC1">
        <w:t xml:space="preserve"> The layers composing the Orchestrator are:</w:t>
      </w:r>
    </w:p>
    <w:p w14:paraId="39A03433" w14:textId="77777777" w:rsidR="0026792B" w:rsidRDefault="0026792B" w:rsidP="00840A95">
      <w:pPr>
        <w:jc w:val="both"/>
      </w:pPr>
    </w:p>
    <w:p w14:paraId="4B59B9BF" w14:textId="78641EE3" w:rsidR="0026792B" w:rsidRDefault="0026792B" w:rsidP="00FE0DC1">
      <w:pPr>
        <w:pStyle w:val="ListParagraph"/>
        <w:numPr>
          <w:ilvl w:val="0"/>
          <w:numId w:val="24"/>
        </w:numPr>
        <w:jc w:val="both"/>
      </w:pPr>
      <w:r w:rsidRPr="00FE0DC1">
        <w:rPr>
          <w:b/>
        </w:rPr>
        <w:t>The C</w:t>
      </w:r>
      <w:r w:rsidR="00840A95" w:rsidRPr="00FE0DC1">
        <w:rPr>
          <w:b/>
        </w:rPr>
        <w:t>ommunications layer</w:t>
      </w:r>
      <w:r w:rsidR="00FE0DC1" w:rsidRPr="00FE0DC1">
        <w:rPr>
          <w:b/>
        </w:rPr>
        <w:t>:</w:t>
      </w:r>
      <w:r w:rsidR="00FE0DC1">
        <w:t xml:space="preserve"> C</w:t>
      </w:r>
      <w:r w:rsidR="00840A95">
        <w:t>ontains</w:t>
      </w:r>
      <w:r w:rsidR="00F16107">
        <w:t xml:space="preserve"> the </w:t>
      </w:r>
      <w:r w:rsidR="00840A95">
        <w:t xml:space="preserve">Listener. The Listener does the pooling to the </w:t>
      </w:r>
      <w:r w:rsidR="00EB7ED3">
        <w:t>Ground Stations and communicates with Orchestrator component.</w:t>
      </w:r>
    </w:p>
    <w:p w14:paraId="0E57A1ED" w14:textId="77777777" w:rsidR="0026792B" w:rsidRDefault="0026792B" w:rsidP="00840A95">
      <w:pPr>
        <w:jc w:val="both"/>
      </w:pPr>
    </w:p>
    <w:p w14:paraId="544BBD81" w14:textId="55384B78" w:rsidR="00127586" w:rsidRDefault="00F16107" w:rsidP="00FE0DC1">
      <w:pPr>
        <w:pStyle w:val="ListParagraph"/>
        <w:numPr>
          <w:ilvl w:val="0"/>
          <w:numId w:val="24"/>
        </w:numPr>
        <w:jc w:val="both"/>
      </w:pPr>
      <w:r w:rsidRPr="00FE0DC1">
        <w:rPr>
          <w:b/>
        </w:rPr>
        <w:t xml:space="preserve">The </w:t>
      </w:r>
      <w:proofErr w:type="spellStart"/>
      <w:r w:rsidRPr="00FE0DC1">
        <w:rPr>
          <w:b/>
        </w:rPr>
        <w:t>Storage&amp;Catalog</w:t>
      </w:r>
      <w:proofErr w:type="spellEnd"/>
      <w:r w:rsidRPr="00FE0DC1">
        <w:rPr>
          <w:b/>
        </w:rPr>
        <w:t xml:space="preserve"> </w:t>
      </w:r>
      <w:r w:rsidR="0026792B" w:rsidRPr="00FE0DC1">
        <w:rPr>
          <w:b/>
        </w:rPr>
        <w:t>layer</w:t>
      </w:r>
      <w:r w:rsidR="00FE0DC1" w:rsidRPr="00FE0DC1">
        <w:rPr>
          <w:b/>
        </w:rPr>
        <w:t>:</w:t>
      </w:r>
      <w:r w:rsidR="0026792B">
        <w:t xml:space="preserve"> </w:t>
      </w:r>
      <w:r w:rsidR="00FE0DC1">
        <w:t>C</w:t>
      </w:r>
      <w:r w:rsidR="0026792B">
        <w:t xml:space="preserve">ontains the </w:t>
      </w:r>
      <w:r>
        <w:t xml:space="preserve">interfaces with </w:t>
      </w:r>
      <w:r w:rsidR="0026792B">
        <w:t xml:space="preserve">the </w:t>
      </w:r>
      <w:r>
        <w:t>Storage and Catalog</w:t>
      </w:r>
      <w:r w:rsidR="0026792B">
        <w:t xml:space="preserve">ue. It uses </w:t>
      </w:r>
      <w:r>
        <w:t xml:space="preserve">the library </w:t>
      </w:r>
      <w:r w:rsidR="000E7B1C">
        <w:rPr>
          <w:noProof/>
        </w:rPr>
        <w:t>GSConfig</w:t>
      </w:r>
      <w:r w:rsidR="000E7B1C">
        <w:t xml:space="preserve"> </w:t>
      </w:r>
      <w:r>
        <w:t>to communicate</w:t>
      </w:r>
      <w:r w:rsidR="00835624">
        <w:t xml:space="preserve"> with </w:t>
      </w:r>
      <w:proofErr w:type="spellStart"/>
      <w:r w:rsidR="00835624">
        <w:t>GeoServer</w:t>
      </w:r>
      <w:proofErr w:type="spellEnd"/>
      <w:r w:rsidR="00835624">
        <w:t>.</w:t>
      </w:r>
      <w:r w:rsidR="0026792B">
        <w:t xml:space="preserve"> </w:t>
      </w:r>
    </w:p>
    <w:p w14:paraId="5AE35818" w14:textId="77777777" w:rsidR="00127586" w:rsidRDefault="00127586" w:rsidP="00840A95">
      <w:pPr>
        <w:jc w:val="both"/>
      </w:pPr>
    </w:p>
    <w:p w14:paraId="3CE5E576" w14:textId="06381B7D" w:rsidR="00991505" w:rsidRDefault="00127586" w:rsidP="00FE0DC1">
      <w:pPr>
        <w:pStyle w:val="ListParagraph"/>
        <w:numPr>
          <w:ilvl w:val="0"/>
          <w:numId w:val="24"/>
        </w:numPr>
        <w:jc w:val="both"/>
      </w:pPr>
      <w:r w:rsidRPr="00FE0DC1">
        <w:rPr>
          <w:b/>
        </w:rPr>
        <w:t>The</w:t>
      </w:r>
      <w:r w:rsidR="00D54182" w:rsidRPr="00FE0DC1">
        <w:rPr>
          <w:b/>
        </w:rPr>
        <w:t xml:space="preserve"> Domain </w:t>
      </w:r>
      <w:r w:rsidRPr="00FE0DC1">
        <w:rPr>
          <w:b/>
        </w:rPr>
        <w:t>layer</w:t>
      </w:r>
      <w:r w:rsidR="00FE0DC1" w:rsidRPr="00FE0DC1">
        <w:rPr>
          <w:b/>
        </w:rPr>
        <w:t>:</w:t>
      </w:r>
      <w:r w:rsidR="00D54182">
        <w:t xml:space="preserve"> </w:t>
      </w:r>
      <w:r w:rsidR="00FE0DC1">
        <w:t>C</w:t>
      </w:r>
      <w:r w:rsidR="00D54182">
        <w:t xml:space="preserve">ontains all </w:t>
      </w:r>
      <w:r>
        <w:t xml:space="preserve">the </w:t>
      </w:r>
      <w:r w:rsidR="00D54182">
        <w:t xml:space="preserve">logic and </w:t>
      </w:r>
      <w:r>
        <w:t xml:space="preserve">the </w:t>
      </w:r>
      <w:r w:rsidR="00D54182">
        <w:t xml:space="preserve">functionality of </w:t>
      </w:r>
      <w:r>
        <w:t xml:space="preserve">the </w:t>
      </w:r>
      <w:r w:rsidR="00D54182">
        <w:t>Orchestrator</w:t>
      </w:r>
      <w:r w:rsidR="00496AE0">
        <w:t>.</w:t>
      </w:r>
      <w:r w:rsidR="00EB7ED3">
        <w:t xml:space="preserve"> There are some components in this packet, which are Orchestrator, </w:t>
      </w:r>
      <w:proofErr w:type="spellStart"/>
      <w:r w:rsidR="00EB7ED3">
        <w:t>ProcessingChainController</w:t>
      </w:r>
      <w:proofErr w:type="spellEnd"/>
      <w:r w:rsidR="00EB7ED3">
        <w:t xml:space="preserve"> and Chain Processing. Also the </w:t>
      </w:r>
      <w:proofErr w:type="spellStart"/>
      <w:r w:rsidR="00EB7ED3">
        <w:t>ProcessingChainController</w:t>
      </w:r>
      <w:proofErr w:type="spellEnd"/>
      <w:r w:rsidR="00EB7ED3">
        <w:t xml:space="preserve"> aggregates the </w:t>
      </w:r>
      <w:proofErr w:type="spellStart"/>
      <w:r w:rsidR="00EB7ED3">
        <w:t>JobOrders</w:t>
      </w:r>
      <w:proofErr w:type="spellEnd"/>
      <w:r w:rsidR="00EB7ED3">
        <w:t xml:space="preserve"> to be able to create the Processing Chain.  The interactions between this components is explained in section </w:t>
      </w:r>
      <w:r w:rsidR="00EB7ED3">
        <w:fldChar w:fldCharType="begin"/>
      </w:r>
      <w:r w:rsidR="00EB7ED3">
        <w:instrText xml:space="preserve"> REF _Ref382316316 \n \h </w:instrText>
      </w:r>
      <w:r w:rsidR="00EB7ED3">
        <w:fldChar w:fldCharType="separate"/>
      </w:r>
      <w:r w:rsidR="004C471E">
        <w:t>2.3</w:t>
      </w:r>
      <w:r w:rsidR="00EB7ED3">
        <w:fldChar w:fldCharType="end"/>
      </w:r>
    </w:p>
    <w:p w14:paraId="19396E61" w14:textId="77777777" w:rsidR="00496AE0" w:rsidRDefault="00496AE0" w:rsidP="00835624">
      <w:pPr>
        <w:spacing w:line="240" w:lineRule="auto"/>
      </w:pPr>
    </w:p>
    <w:p w14:paraId="43295ADB" w14:textId="63040B4F" w:rsidR="00C33329" w:rsidRDefault="00C33329" w:rsidP="00835624">
      <w:pPr>
        <w:spacing w:line="240" w:lineRule="auto"/>
      </w:pPr>
      <w:r>
        <w:lastRenderedPageBreak/>
        <w:fldChar w:fldCharType="begin"/>
      </w:r>
      <w:r>
        <w:instrText xml:space="preserve"> REF _Ref382304990 \h </w:instrText>
      </w:r>
      <w:r>
        <w:fldChar w:fldCharType="separate"/>
      </w:r>
      <w:r w:rsidR="004C471E">
        <w:t xml:space="preserve">Table </w:t>
      </w:r>
      <w:r w:rsidR="004C471E">
        <w:rPr>
          <w:noProof/>
        </w:rPr>
        <w:t>1</w:t>
      </w:r>
      <w:r>
        <w:fldChar w:fldCharType="end"/>
      </w:r>
      <w:r>
        <w:t xml:space="preserve"> shows all the components of the Architecture of the Orchestrator. In </w:t>
      </w:r>
      <w:r>
        <w:fldChar w:fldCharType="begin"/>
      </w:r>
      <w:r>
        <w:instrText xml:space="preserve"> REF _Ref382305042 \h </w:instrText>
      </w:r>
      <w:r>
        <w:fldChar w:fldCharType="separate"/>
      </w:r>
      <w:r w:rsidR="004C471E">
        <w:t xml:space="preserve">Figure </w:t>
      </w:r>
      <w:r w:rsidR="004C471E">
        <w:rPr>
          <w:noProof/>
        </w:rPr>
        <w:t>5</w:t>
      </w:r>
      <w:r>
        <w:fldChar w:fldCharType="end"/>
      </w:r>
      <w:r>
        <w:t xml:space="preserve"> a scheme of the architecture is depicted.</w:t>
      </w:r>
    </w:p>
    <w:p w14:paraId="1D08BEC7" w14:textId="77777777" w:rsidR="00C33329" w:rsidRDefault="00C33329" w:rsidP="00835624">
      <w:pPr>
        <w:spacing w:line="240" w:lineRule="auto"/>
      </w:pPr>
    </w:p>
    <w:p w14:paraId="66CB4C2E" w14:textId="5F14FC8B" w:rsidR="00C33329" w:rsidRDefault="00C33329" w:rsidP="00C33329">
      <w:pPr>
        <w:pStyle w:val="Caption"/>
        <w:keepNext/>
        <w:jc w:val="center"/>
      </w:pPr>
      <w:bookmarkStart w:id="44" w:name="_Ref382304990"/>
      <w:r>
        <w:t xml:space="preserve">Table </w:t>
      </w:r>
      <w:fldSimple w:instr=" SEQ Table \* ARABIC ">
        <w:r w:rsidR="00F24983">
          <w:rPr>
            <w:noProof/>
          </w:rPr>
          <w:t>2</w:t>
        </w:r>
      </w:fldSimple>
      <w:bookmarkEnd w:id="44"/>
      <w:r>
        <w:t xml:space="preserve"> Components of the Architecture of the Orchestrator</w:t>
      </w:r>
    </w:p>
    <w:tbl>
      <w:tblPr>
        <w:tblStyle w:val="TableGrid"/>
        <w:tblW w:w="0" w:type="auto"/>
        <w:tblInd w:w="720" w:type="dxa"/>
        <w:tblLook w:val="04A0" w:firstRow="1" w:lastRow="0" w:firstColumn="1" w:lastColumn="0" w:noHBand="0" w:noVBand="1"/>
      </w:tblPr>
      <w:tblGrid>
        <w:gridCol w:w="1834"/>
        <w:gridCol w:w="2977"/>
        <w:gridCol w:w="3224"/>
      </w:tblGrid>
      <w:tr w:rsidR="00496AE0" w14:paraId="3E78711D" w14:textId="77777777" w:rsidTr="00496AE0">
        <w:tc>
          <w:tcPr>
            <w:tcW w:w="1834" w:type="dxa"/>
            <w:shd w:val="clear" w:color="auto" w:fill="D9D9D9" w:themeFill="background1" w:themeFillShade="D9"/>
          </w:tcPr>
          <w:p w14:paraId="1EDB8829" w14:textId="77777777" w:rsidR="00496AE0" w:rsidRPr="00496AE0" w:rsidRDefault="00496AE0" w:rsidP="008B7AF0">
            <w:pPr>
              <w:suppressAutoHyphens/>
              <w:spacing w:before="120" w:line="100" w:lineRule="atLeast"/>
              <w:jc w:val="center"/>
              <w:rPr>
                <w:rFonts w:asciiTheme="minorHAnsi" w:eastAsia="Arial Unicode MS" w:hAnsiTheme="minorHAnsi"/>
                <w:b/>
              </w:rPr>
            </w:pPr>
            <w:r w:rsidRPr="00496AE0">
              <w:rPr>
                <w:rFonts w:asciiTheme="minorHAnsi" w:eastAsia="Arial Unicode MS" w:hAnsiTheme="minorHAnsi"/>
                <w:b/>
              </w:rPr>
              <w:t>Layer</w:t>
            </w:r>
          </w:p>
        </w:tc>
        <w:tc>
          <w:tcPr>
            <w:tcW w:w="2977" w:type="dxa"/>
            <w:shd w:val="clear" w:color="auto" w:fill="D9D9D9" w:themeFill="background1" w:themeFillShade="D9"/>
          </w:tcPr>
          <w:p w14:paraId="67034DA1" w14:textId="77777777" w:rsidR="00496AE0" w:rsidRPr="00496AE0" w:rsidRDefault="00496AE0" w:rsidP="008B7AF0">
            <w:pPr>
              <w:suppressAutoHyphens/>
              <w:spacing w:before="120" w:line="100" w:lineRule="atLeast"/>
              <w:jc w:val="center"/>
              <w:rPr>
                <w:rFonts w:asciiTheme="minorHAnsi" w:eastAsia="Arial Unicode MS" w:hAnsiTheme="minorHAnsi"/>
                <w:b/>
              </w:rPr>
            </w:pPr>
            <w:r w:rsidRPr="00496AE0">
              <w:rPr>
                <w:rFonts w:asciiTheme="minorHAnsi" w:eastAsia="Arial Unicode MS" w:hAnsiTheme="minorHAnsi"/>
                <w:b/>
              </w:rPr>
              <w:t>Component</w:t>
            </w:r>
          </w:p>
        </w:tc>
        <w:tc>
          <w:tcPr>
            <w:tcW w:w="3224" w:type="dxa"/>
            <w:shd w:val="clear" w:color="auto" w:fill="D9D9D9" w:themeFill="background1" w:themeFillShade="D9"/>
          </w:tcPr>
          <w:p w14:paraId="04C6174C" w14:textId="5221AD23" w:rsidR="00496AE0" w:rsidRPr="00496AE0" w:rsidRDefault="00496AE0" w:rsidP="008B7AF0">
            <w:pPr>
              <w:suppressAutoHyphens/>
              <w:spacing w:before="120" w:line="100" w:lineRule="atLeast"/>
              <w:jc w:val="center"/>
              <w:rPr>
                <w:rFonts w:asciiTheme="minorHAnsi" w:eastAsia="Arial Unicode MS" w:hAnsiTheme="minorHAnsi"/>
                <w:b/>
              </w:rPr>
            </w:pPr>
            <w:r>
              <w:rPr>
                <w:rFonts w:asciiTheme="minorHAnsi" w:eastAsia="Arial Unicode MS" w:hAnsiTheme="minorHAnsi"/>
                <w:b/>
              </w:rPr>
              <w:t>Description</w:t>
            </w:r>
          </w:p>
        </w:tc>
      </w:tr>
      <w:tr w:rsidR="00496AE0" w14:paraId="1E255CDD" w14:textId="77777777" w:rsidTr="00496AE0">
        <w:tc>
          <w:tcPr>
            <w:tcW w:w="1834" w:type="dxa"/>
            <w:vAlign w:val="center"/>
          </w:tcPr>
          <w:p w14:paraId="2D982959" w14:textId="77777777" w:rsidR="00496AE0" w:rsidRPr="00496AE0" w:rsidRDefault="00496AE0" w:rsidP="008B7AF0">
            <w:pPr>
              <w:pStyle w:val="ListParagraph"/>
              <w:ind w:left="0"/>
              <w:jc w:val="center"/>
            </w:pPr>
            <w:r w:rsidRPr="00496AE0">
              <w:t>Communications</w:t>
            </w:r>
          </w:p>
        </w:tc>
        <w:tc>
          <w:tcPr>
            <w:tcW w:w="2977" w:type="dxa"/>
            <w:vAlign w:val="center"/>
          </w:tcPr>
          <w:p w14:paraId="4176FD92" w14:textId="77777777" w:rsidR="00496AE0" w:rsidRPr="00496AE0" w:rsidRDefault="00496AE0" w:rsidP="008B7AF0">
            <w:pPr>
              <w:pStyle w:val="ListParagraph"/>
              <w:ind w:left="0"/>
              <w:jc w:val="center"/>
            </w:pPr>
            <w:r w:rsidRPr="00496AE0">
              <w:t>Listener</w:t>
            </w:r>
          </w:p>
        </w:tc>
        <w:tc>
          <w:tcPr>
            <w:tcW w:w="3224" w:type="dxa"/>
          </w:tcPr>
          <w:p w14:paraId="0CEA9366" w14:textId="77777777" w:rsidR="00496AE0" w:rsidRPr="00496AE0" w:rsidRDefault="00496AE0" w:rsidP="008B7AF0">
            <w:pPr>
              <w:pStyle w:val="ListParagraph"/>
              <w:ind w:left="0"/>
              <w:jc w:val="both"/>
            </w:pPr>
            <w:r w:rsidRPr="00496AE0">
              <w:t xml:space="preserve">Realize pooling to </w:t>
            </w:r>
            <w:proofErr w:type="spellStart"/>
            <w:r w:rsidRPr="00496AE0">
              <w:t>GroundStations</w:t>
            </w:r>
            <w:proofErr w:type="spellEnd"/>
            <w:r w:rsidRPr="00496AE0">
              <w:t xml:space="preserve"> and throw </w:t>
            </w:r>
            <w:proofErr w:type="spellStart"/>
            <w:r w:rsidRPr="00496AE0">
              <w:t>GSReady</w:t>
            </w:r>
            <w:proofErr w:type="spellEnd"/>
            <w:r w:rsidRPr="00496AE0">
              <w:t xml:space="preserve"> signal.</w:t>
            </w:r>
          </w:p>
        </w:tc>
      </w:tr>
      <w:tr w:rsidR="00496AE0" w14:paraId="3DF3B73D" w14:textId="77777777" w:rsidTr="00496AE0">
        <w:tc>
          <w:tcPr>
            <w:tcW w:w="1834" w:type="dxa"/>
            <w:vMerge w:val="restart"/>
            <w:vAlign w:val="center"/>
          </w:tcPr>
          <w:p w14:paraId="1A685597" w14:textId="77777777" w:rsidR="00496AE0" w:rsidRPr="00496AE0" w:rsidRDefault="00496AE0" w:rsidP="008B7AF0">
            <w:pPr>
              <w:pStyle w:val="ListParagraph"/>
              <w:ind w:left="0"/>
              <w:jc w:val="center"/>
            </w:pPr>
            <w:proofErr w:type="spellStart"/>
            <w:r w:rsidRPr="00496AE0">
              <w:t>Storage&amp;Catalog</w:t>
            </w:r>
            <w:proofErr w:type="spellEnd"/>
          </w:p>
        </w:tc>
        <w:tc>
          <w:tcPr>
            <w:tcW w:w="2977" w:type="dxa"/>
            <w:vAlign w:val="center"/>
          </w:tcPr>
          <w:p w14:paraId="2FA84A63" w14:textId="77777777" w:rsidR="00496AE0" w:rsidRPr="00496AE0" w:rsidRDefault="00496AE0" w:rsidP="008B7AF0">
            <w:pPr>
              <w:pStyle w:val="ListParagraph"/>
              <w:ind w:left="0"/>
              <w:jc w:val="center"/>
            </w:pPr>
            <w:r w:rsidRPr="00496AE0">
              <w:t>Proxy Catalog</w:t>
            </w:r>
          </w:p>
        </w:tc>
        <w:tc>
          <w:tcPr>
            <w:tcW w:w="3224" w:type="dxa"/>
          </w:tcPr>
          <w:p w14:paraId="6EFB68E3" w14:textId="77D473B5" w:rsidR="00496AE0" w:rsidRPr="00496AE0" w:rsidRDefault="00496AE0" w:rsidP="00496AE0">
            <w:pPr>
              <w:pStyle w:val="ListParagraph"/>
              <w:ind w:left="0"/>
              <w:jc w:val="both"/>
            </w:pPr>
            <w:r w:rsidRPr="00496AE0">
              <w:t xml:space="preserve">Implements the </w:t>
            </w:r>
            <w:proofErr w:type="spellStart"/>
            <w:r w:rsidRPr="00496AE0">
              <w:t>ICatalog</w:t>
            </w:r>
            <w:proofErr w:type="spellEnd"/>
            <w:r w:rsidRPr="00496AE0">
              <w:t xml:space="preserve"> interface and provide to Orchestrator sending data to Catalog.</w:t>
            </w:r>
          </w:p>
        </w:tc>
      </w:tr>
      <w:tr w:rsidR="00496AE0" w14:paraId="5A32E7F9" w14:textId="77777777" w:rsidTr="00496AE0">
        <w:tc>
          <w:tcPr>
            <w:tcW w:w="1834" w:type="dxa"/>
            <w:vMerge/>
          </w:tcPr>
          <w:p w14:paraId="49C972DB" w14:textId="77777777" w:rsidR="00496AE0" w:rsidRPr="00496AE0" w:rsidRDefault="00496AE0" w:rsidP="008B7AF0">
            <w:pPr>
              <w:pStyle w:val="ListParagraph"/>
              <w:ind w:left="0"/>
              <w:jc w:val="both"/>
            </w:pPr>
          </w:p>
        </w:tc>
        <w:tc>
          <w:tcPr>
            <w:tcW w:w="2977" w:type="dxa"/>
            <w:vAlign w:val="center"/>
          </w:tcPr>
          <w:p w14:paraId="50481147" w14:textId="77777777" w:rsidR="00496AE0" w:rsidRPr="00496AE0" w:rsidRDefault="00496AE0" w:rsidP="008B7AF0">
            <w:pPr>
              <w:pStyle w:val="ListParagraph"/>
              <w:ind w:left="0"/>
              <w:jc w:val="center"/>
            </w:pPr>
            <w:r w:rsidRPr="00496AE0">
              <w:t>Proxy Storage</w:t>
            </w:r>
          </w:p>
        </w:tc>
        <w:tc>
          <w:tcPr>
            <w:tcW w:w="3224" w:type="dxa"/>
          </w:tcPr>
          <w:p w14:paraId="77CBA2D6" w14:textId="77777777" w:rsidR="00496AE0" w:rsidRPr="00496AE0" w:rsidRDefault="00496AE0" w:rsidP="008B7AF0">
            <w:pPr>
              <w:pStyle w:val="ListParagraph"/>
              <w:ind w:left="0"/>
              <w:jc w:val="both"/>
            </w:pPr>
            <w:r w:rsidRPr="00496AE0">
              <w:t xml:space="preserve">Implements the Storage interface </w:t>
            </w:r>
          </w:p>
        </w:tc>
      </w:tr>
      <w:tr w:rsidR="00496AE0" w14:paraId="0F6716DD" w14:textId="77777777" w:rsidTr="00496AE0">
        <w:tc>
          <w:tcPr>
            <w:tcW w:w="1834" w:type="dxa"/>
            <w:vMerge w:val="restart"/>
            <w:vAlign w:val="center"/>
          </w:tcPr>
          <w:p w14:paraId="6DFA1B96" w14:textId="77777777" w:rsidR="00496AE0" w:rsidRPr="00496AE0" w:rsidRDefault="00496AE0" w:rsidP="008B7AF0">
            <w:pPr>
              <w:pStyle w:val="ListParagraph"/>
              <w:ind w:left="0"/>
              <w:jc w:val="center"/>
            </w:pPr>
            <w:r w:rsidRPr="00496AE0">
              <w:t>Domain</w:t>
            </w:r>
          </w:p>
        </w:tc>
        <w:tc>
          <w:tcPr>
            <w:tcW w:w="2977" w:type="dxa"/>
            <w:vAlign w:val="center"/>
          </w:tcPr>
          <w:p w14:paraId="2F014B6B" w14:textId="77777777" w:rsidR="00496AE0" w:rsidRPr="00496AE0" w:rsidRDefault="00496AE0" w:rsidP="008B7AF0">
            <w:pPr>
              <w:pStyle w:val="ListParagraph"/>
              <w:ind w:left="0"/>
              <w:jc w:val="center"/>
            </w:pPr>
            <w:r w:rsidRPr="00496AE0">
              <w:t>Orchestrator</w:t>
            </w:r>
          </w:p>
        </w:tc>
        <w:tc>
          <w:tcPr>
            <w:tcW w:w="3224" w:type="dxa"/>
          </w:tcPr>
          <w:p w14:paraId="5FB72082" w14:textId="77777777" w:rsidR="00496AE0" w:rsidRPr="00496AE0" w:rsidRDefault="00496AE0" w:rsidP="008B7AF0">
            <w:pPr>
              <w:pStyle w:val="ListParagraph"/>
              <w:ind w:left="0"/>
              <w:jc w:val="both"/>
            </w:pPr>
            <w:r w:rsidRPr="00496AE0">
              <w:t xml:space="preserve">Implements </w:t>
            </w:r>
            <w:proofErr w:type="spellStart"/>
            <w:r w:rsidRPr="00496AE0">
              <w:t>IOrchestrator</w:t>
            </w:r>
            <w:proofErr w:type="spellEnd"/>
            <w:r w:rsidRPr="00496AE0">
              <w:t xml:space="preserve"> and manage all system.</w:t>
            </w:r>
          </w:p>
        </w:tc>
      </w:tr>
      <w:tr w:rsidR="00496AE0" w14:paraId="0FF7AF76" w14:textId="77777777" w:rsidTr="00496AE0">
        <w:tc>
          <w:tcPr>
            <w:tcW w:w="1834" w:type="dxa"/>
            <w:vMerge/>
          </w:tcPr>
          <w:p w14:paraId="00E4C487" w14:textId="77777777" w:rsidR="00496AE0" w:rsidRPr="00496AE0" w:rsidRDefault="00496AE0" w:rsidP="008B7AF0">
            <w:pPr>
              <w:pStyle w:val="ListParagraph"/>
              <w:ind w:left="0"/>
              <w:jc w:val="both"/>
            </w:pPr>
          </w:p>
        </w:tc>
        <w:tc>
          <w:tcPr>
            <w:tcW w:w="2977" w:type="dxa"/>
            <w:vAlign w:val="center"/>
          </w:tcPr>
          <w:p w14:paraId="635410E9" w14:textId="77777777" w:rsidR="00496AE0" w:rsidRPr="00496AE0" w:rsidRDefault="00496AE0" w:rsidP="008B7AF0">
            <w:pPr>
              <w:pStyle w:val="ListParagraph"/>
              <w:ind w:left="0"/>
              <w:jc w:val="center"/>
            </w:pPr>
            <w:proofErr w:type="spellStart"/>
            <w:r w:rsidRPr="00496AE0">
              <w:t>ChainProcessorController</w:t>
            </w:r>
            <w:proofErr w:type="spellEnd"/>
          </w:p>
        </w:tc>
        <w:tc>
          <w:tcPr>
            <w:tcW w:w="3224" w:type="dxa"/>
          </w:tcPr>
          <w:p w14:paraId="2B199862" w14:textId="77777777" w:rsidR="00496AE0" w:rsidRPr="00496AE0" w:rsidRDefault="00496AE0" w:rsidP="008B7AF0">
            <w:pPr>
              <w:pStyle w:val="ListParagraph"/>
              <w:ind w:left="0"/>
              <w:jc w:val="both"/>
            </w:pPr>
            <w:r w:rsidRPr="00496AE0">
              <w:t>It creates the processing chains and warns to Orchestrator when the chain is ended.</w:t>
            </w:r>
          </w:p>
        </w:tc>
      </w:tr>
      <w:tr w:rsidR="00496AE0" w14:paraId="2043CA65" w14:textId="77777777" w:rsidTr="00496AE0">
        <w:tc>
          <w:tcPr>
            <w:tcW w:w="1834" w:type="dxa"/>
            <w:vMerge/>
          </w:tcPr>
          <w:p w14:paraId="2C12FCC3" w14:textId="77777777" w:rsidR="00496AE0" w:rsidRPr="00496AE0" w:rsidRDefault="00496AE0" w:rsidP="008B7AF0">
            <w:pPr>
              <w:pStyle w:val="ListParagraph"/>
              <w:ind w:left="0"/>
              <w:jc w:val="both"/>
            </w:pPr>
          </w:p>
        </w:tc>
        <w:tc>
          <w:tcPr>
            <w:tcW w:w="2977" w:type="dxa"/>
            <w:vAlign w:val="center"/>
          </w:tcPr>
          <w:p w14:paraId="6F7795D6" w14:textId="77777777" w:rsidR="00496AE0" w:rsidRPr="00496AE0" w:rsidRDefault="00496AE0" w:rsidP="008B7AF0">
            <w:pPr>
              <w:pStyle w:val="ListParagraph"/>
              <w:ind w:left="0"/>
              <w:jc w:val="center"/>
            </w:pPr>
            <w:r w:rsidRPr="00496AE0">
              <w:t>Chain Processing</w:t>
            </w:r>
          </w:p>
        </w:tc>
        <w:tc>
          <w:tcPr>
            <w:tcW w:w="3224" w:type="dxa"/>
          </w:tcPr>
          <w:p w14:paraId="59BC1A24" w14:textId="77777777" w:rsidR="00496AE0" w:rsidRPr="00496AE0" w:rsidRDefault="00496AE0" w:rsidP="008B7AF0">
            <w:pPr>
              <w:pStyle w:val="ListParagraph"/>
              <w:ind w:left="0"/>
              <w:jc w:val="both"/>
            </w:pPr>
            <w:r w:rsidRPr="00496AE0">
              <w:t>Execute all processors sequentially.</w:t>
            </w:r>
          </w:p>
        </w:tc>
      </w:tr>
      <w:tr w:rsidR="00496AE0" w14:paraId="1C445504" w14:textId="77777777" w:rsidTr="00496AE0">
        <w:tc>
          <w:tcPr>
            <w:tcW w:w="1834" w:type="dxa"/>
            <w:vMerge/>
          </w:tcPr>
          <w:p w14:paraId="63B84D12" w14:textId="77777777" w:rsidR="00496AE0" w:rsidRPr="00496AE0" w:rsidRDefault="00496AE0" w:rsidP="008B7AF0">
            <w:pPr>
              <w:pStyle w:val="ListParagraph"/>
              <w:ind w:left="0"/>
              <w:jc w:val="both"/>
            </w:pPr>
          </w:p>
        </w:tc>
        <w:tc>
          <w:tcPr>
            <w:tcW w:w="2977" w:type="dxa"/>
            <w:vAlign w:val="center"/>
          </w:tcPr>
          <w:p w14:paraId="30719736" w14:textId="77777777" w:rsidR="00496AE0" w:rsidRPr="00496AE0" w:rsidRDefault="00496AE0" w:rsidP="008B7AF0">
            <w:pPr>
              <w:pStyle w:val="ListParagraph"/>
              <w:ind w:left="0"/>
              <w:jc w:val="center"/>
            </w:pPr>
            <w:proofErr w:type="spellStart"/>
            <w:r w:rsidRPr="00496AE0">
              <w:t>JobOrder</w:t>
            </w:r>
            <w:proofErr w:type="spellEnd"/>
          </w:p>
        </w:tc>
        <w:tc>
          <w:tcPr>
            <w:tcW w:w="3224" w:type="dxa"/>
          </w:tcPr>
          <w:p w14:paraId="10C2CD22" w14:textId="77777777" w:rsidR="00496AE0" w:rsidRPr="00496AE0" w:rsidRDefault="00496AE0" w:rsidP="008B7AF0">
            <w:pPr>
              <w:pStyle w:val="ListParagraph"/>
              <w:ind w:left="0"/>
              <w:jc w:val="both"/>
            </w:pPr>
            <w:r w:rsidRPr="00496AE0">
              <w:t>It´s created, one for each processor, as input of processors.</w:t>
            </w:r>
          </w:p>
        </w:tc>
      </w:tr>
    </w:tbl>
    <w:p w14:paraId="21FE57A7" w14:textId="3A6A3F68" w:rsidR="00A41743" w:rsidRPr="00835624" w:rsidRDefault="00DB038D" w:rsidP="00835624">
      <w:pPr>
        <w:spacing w:line="240" w:lineRule="auto"/>
        <w:rPr>
          <w:rFonts w:ascii="Cambria" w:hAnsi="Cambria"/>
          <w:b/>
          <w:bCs/>
          <w:sz w:val="26"/>
          <w:szCs w:val="26"/>
        </w:rPr>
      </w:pPr>
      <w:r>
        <w:rPr>
          <w:noProof/>
          <w:lang w:val="es-ES" w:eastAsia="es-ES" w:bidi="ar-SA"/>
        </w:rPr>
        <w:lastRenderedPageBreak/>
        <mc:AlternateContent>
          <mc:Choice Requires="wps">
            <w:drawing>
              <wp:anchor distT="0" distB="0" distL="114300" distR="114300" simplePos="0" relativeHeight="251677696" behindDoc="0" locked="0" layoutInCell="1" allowOverlap="1" wp14:anchorId="5AF856ED" wp14:editId="74B60237">
                <wp:simplePos x="0" y="0"/>
                <wp:positionH relativeFrom="column">
                  <wp:posOffset>77470</wp:posOffset>
                </wp:positionH>
                <wp:positionV relativeFrom="paragraph">
                  <wp:posOffset>4544060</wp:posOffset>
                </wp:positionV>
                <wp:extent cx="5758815" cy="635"/>
                <wp:effectExtent l="0" t="0" r="13335" b="12065"/>
                <wp:wrapSquare wrapText="largest"/>
                <wp:docPr id="11" name="Text Box 11"/>
                <wp:cNvGraphicFramePr/>
                <a:graphic xmlns:a="http://schemas.openxmlformats.org/drawingml/2006/main">
                  <a:graphicData uri="http://schemas.microsoft.com/office/word/2010/wordprocessingShape">
                    <wps:wsp>
                      <wps:cNvSpPr txBox="1"/>
                      <wps:spPr>
                        <a:xfrm>
                          <a:off x="0" y="0"/>
                          <a:ext cx="5758815" cy="635"/>
                        </a:xfrm>
                        <a:prstGeom prst="rect">
                          <a:avLst/>
                        </a:prstGeom>
                        <a:noFill/>
                        <a:ln>
                          <a:noFill/>
                        </a:ln>
                        <a:effectLst/>
                      </wps:spPr>
                      <wps:txbx>
                        <w:txbxContent>
                          <w:p w14:paraId="38B8CAAB" w14:textId="1451686E" w:rsidR="00886191" w:rsidRPr="00235095" w:rsidRDefault="00886191" w:rsidP="00835624">
                            <w:pPr>
                              <w:pStyle w:val="Caption"/>
                              <w:jc w:val="center"/>
                              <w:rPr>
                                <w:rFonts w:ascii="Cambria" w:hAnsi="Cambria"/>
                                <w:noProof/>
                              </w:rPr>
                            </w:pPr>
                            <w:bookmarkStart w:id="45" w:name="_Ref382305042"/>
                            <w:bookmarkStart w:id="46" w:name="_Ref382376139"/>
                            <w:r>
                              <w:t xml:space="preserve">Figure </w:t>
                            </w:r>
                            <w:fldSimple w:instr=" SEQ Figure \* ARABIC ">
                              <w:r>
                                <w:rPr>
                                  <w:noProof/>
                                </w:rPr>
                                <w:t>5</w:t>
                              </w:r>
                            </w:fldSimple>
                            <w:bookmarkEnd w:id="45"/>
                            <w:r>
                              <w:t xml:space="preserve"> Architecture of the Orchestrator</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8" type="#_x0000_t202" style="position:absolute;margin-left:6.1pt;margin-top:357.8pt;width:453.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" filled="f" stroked="f">
                <v:textbox style="mso-fit-shape-to-text:t" inset="0,0,0,0">
                  <w:txbxContent>
                    <w:p w14:paraId="38B8CAAB" w14:textId="1451686E" w:rsidR="00886191" w:rsidRPr="00235095" w:rsidRDefault="00886191" w:rsidP="00835624">
                      <w:pPr>
                        <w:pStyle w:val="Caption"/>
                        <w:jc w:val="center"/>
                        <w:rPr>
                          <w:rFonts w:ascii="Cambria" w:hAnsi="Cambria"/>
                          <w:noProof/>
                        </w:rPr>
                      </w:pPr>
                      <w:bookmarkStart w:id="47" w:name="_Ref382305042"/>
                      <w:bookmarkStart w:id="48" w:name="_Ref382376139"/>
                      <w:r>
                        <w:t xml:space="preserve">Figure </w:t>
                      </w:r>
                      <w:fldSimple w:instr=" SEQ Figure \* ARABIC ">
                        <w:r>
                          <w:rPr>
                            <w:noProof/>
                          </w:rPr>
                          <w:t>5</w:t>
                        </w:r>
                      </w:fldSimple>
                      <w:bookmarkEnd w:id="47"/>
                      <w:r>
                        <w:t xml:space="preserve"> Architecture of the Orchestrator</w:t>
                      </w:r>
                      <w:bookmarkEnd w:id="48"/>
                    </w:p>
                  </w:txbxContent>
                </v:textbox>
                <w10:wrap type="square" side="largest"/>
              </v:shape>
            </w:pict>
          </mc:Fallback>
        </mc:AlternateContent>
      </w:r>
      <w:r>
        <w:rPr>
          <w:noProof/>
          <w:lang w:val="es-ES" w:eastAsia="es-ES" w:bidi="ar-SA"/>
        </w:rPr>
        <w:drawing>
          <wp:anchor distT="0" distB="0" distL="0" distR="0" simplePos="0" relativeHeight="251661312" behindDoc="0" locked="0" layoutInCell="1" allowOverlap="1" wp14:anchorId="0CD77C55" wp14:editId="190F5911">
            <wp:simplePos x="0" y="0"/>
            <wp:positionH relativeFrom="column">
              <wp:posOffset>-17780</wp:posOffset>
            </wp:positionH>
            <wp:positionV relativeFrom="paragraph">
              <wp:posOffset>267335</wp:posOffset>
            </wp:positionV>
            <wp:extent cx="5758180" cy="4410710"/>
            <wp:effectExtent l="0" t="0" r="0" b="8890"/>
            <wp:wrapSquare wrapText="larges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8180" cy="44107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96AE0" w:rsidRPr="00496AE0">
        <w:rPr>
          <w:noProof/>
          <w:lang w:eastAsia="es-ES" w:bidi="ar-SA"/>
        </w:rPr>
        <w:t xml:space="preserve"> </w:t>
      </w:r>
      <w:r w:rsidR="00FD4D17">
        <w:br w:type="page"/>
      </w:r>
    </w:p>
    <w:p w14:paraId="5BDF2ABA" w14:textId="75B214B4" w:rsidR="00A41743" w:rsidRDefault="00A41743" w:rsidP="00EC27A4">
      <w:pPr>
        <w:pStyle w:val="Heading2"/>
        <w:numPr>
          <w:ilvl w:val="1"/>
          <w:numId w:val="14"/>
        </w:numPr>
        <w:suppressAutoHyphens/>
      </w:pPr>
      <w:bookmarkStart w:id="49" w:name="__RefHeading__1200_119186695"/>
      <w:bookmarkStart w:id="50" w:name="_Toc381885743"/>
      <w:bookmarkStart w:id="51" w:name="_Toc382378092"/>
      <w:bookmarkEnd w:id="49"/>
      <w:r>
        <w:lastRenderedPageBreak/>
        <w:t>Flow Diagrams</w:t>
      </w:r>
      <w:bookmarkEnd w:id="50"/>
      <w:bookmarkEnd w:id="51"/>
      <w:r>
        <w:tab/>
      </w:r>
    </w:p>
    <w:p w14:paraId="4BD14636" w14:textId="0B9A6BFC" w:rsidR="00EC27A4" w:rsidRDefault="00F031C7" w:rsidP="00EC27A4">
      <w:r>
        <w:t>The</w:t>
      </w:r>
      <w:r w:rsidR="00835624">
        <w:t xml:space="preserve"> </w:t>
      </w:r>
      <w:r>
        <w:t xml:space="preserve">following </w:t>
      </w:r>
      <w:r w:rsidR="00835624">
        <w:t>diagrams</w:t>
      </w:r>
      <w:r w:rsidR="00EC27A4">
        <w:t xml:space="preserve"> provide a low-level vision of each use case of </w:t>
      </w:r>
      <w:r>
        <w:t xml:space="preserve">the </w:t>
      </w:r>
      <w:r w:rsidR="00EC27A4">
        <w:t>Orchestrator.</w:t>
      </w:r>
    </w:p>
    <w:p w14:paraId="33698DD7" w14:textId="22DC086F" w:rsidR="00A41743" w:rsidRDefault="00A41743" w:rsidP="00FD4D17">
      <w:pPr>
        <w:pStyle w:val="Heading2"/>
        <w:numPr>
          <w:ilvl w:val="2"/>
          <w:numId w:val="14"/>
        </w:numPr>
        <w:suppressAutoHyphens/>
      </w:pPr>
      <w:bookmarkStart w:id="52" w:name="__RefHeading__1202_119186695"/>
      <w:bookmarkStart w:id="53" w:name="_Toc382378093"/>
      <w:bookmarkEnd w:id="52"/>
      <w:r>
        <w:t>Pooling GS</w:t>
      </w:r>
      <w:bookmarkEnd w:id="53"/>
    </w:p>
    <w:p w14:paraId="7CA54616" w14:textId="05F4016E" w:rsidR="009C3AB3" w:rsidRDefault="00FD4D17" w:rsidP="00986BCD">
      <w:pPr>
        <w:spacing w:line="240" w:lineRule="auto"/>
        <w:jc w:val="both"/>
      </w:pPr>
      <w:bookmarkStart w:id="54" w:name="__RefHeading__1204_119186695"/>
      <w:bookmarkEnd w:id="54"/>
      <w:r>
        <w:rPr>
          <w:noProof/>
          <w:lang w:val="es-ES" w:eastAsia="es-ES" w:bidi="ar-SA"/>
        </w:rPr>
        <mc:AlternateContent>
          <mc:Choice Requires="wps">
            <w:drawing>
              <wp:anchor distT="0" distB="0" distL="114300" distR="114300" simplePos="0" relativeHeight="251679744" behindDoc="0" locked="0" layoutInCell="1" allowOverlap="1" wp14:anchorId="0F22233E" wp14:editId="13FD190F">
                <wp:simplePos x="0" y="0"/>
                <wp:positionH relativeFrom="column">
                  <wp:posOffset>1270</wp:posOffset>
                </wp:positionH>
                <wp:positionV relativeFrom="paragraph">
                  <wp:posOffset>6670675</wp:posOffset>
                </wp:positionV>
                <wp:extent cx="5758815" cy="635"/>
                <wp:effectExtent l="0" t="0" r="0" b="0"/>
                <wp:wrapSquare wrapText="largest"/>
                <wp:docPr id="12" name="Text Box 12"/>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a:effectLst/>
                      </wps:spPr>
                      <wps:txbx>
                        <w:txbxContent>
                          <w:p w14:paraId="355DB25A" w14:textId="4D76AD3B" w:rsidR="00886191" w:rsidRPr="006A422E" w:rsidRDefault="00886191" w:rsidP="00FD4D17">
                            <w:pPr>
                              <w:pStyle w:val="Caption"/>
                              <w:jc w:val="center"/>
                              <w:rPr>
                                <w:noProof/>
                              </w:rPr>
                            </w:pPr>
                            <w:r>
                              <w:t xml:space="preserve">Figure </w:t>
                            </w:r>
                            <w:fldSimple w:instr=" SEQ Figure \* ARABIC ">
                              <w:r>
                                <w:rPr>
                                  <w:noProof/>
                                </w:rPr>
                                <w:t>6</w:t>
                              </w:r>
                            </w:fldSimple>
                            <w:r>
                              <w:t xml:space="preserve"> Pooling GSs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9" type="#_x0000_t202" style="position:absolute;left:0;text-align:left;margin-left:.1pt;margin-top:525.25pt;width:453.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" stroked="f">
                <v:textbox style="mso-fit-shape-to-text:t" inset="0,0,0,0">
                  <w:txbxContent>
                    <w:p w14:paraId="355DB25A" w14:textId="4D76AD3B" w:rsidR="00886191" w:rsidRPr="006A422E" w:rsidRDefault="00886191" w:rsidP="00FD4D17">
                      <w:pPr>
                        <w:pStyle w:val="Caption"/>
                        <w:jc w:val="center"/>
                        <w:rPr>
                          <w:noProof/>
                        </w:rPr>
                      </w:pPr>
                      <w:r>
                        <w:t xml:space="preserve">Figure </w:t>
                      </w:r>
                      <w:fldSimple w:instr=" SEQ Figure \* ARABIC ">
                        <w:r>
                          <w:rPr>
                            <w:noProof/>
                          </w:rPr>
                          <w:t>6</w:t>
                        </w:r>
                      </w:fldSimple>
                      <w:r>
                        <w:t xml:space="preserve"> Pooling GSs flow diagram</w:t>
                      </w:r>
                    </w:p>
                  </w:txbxContent>
                </v:textbox>
                <w10:wrap type="square" side="largest"/>
              </v:shape>
            </w:pict>
          </mc:Fallback>
        </mc:AlternateContent>
      </w:r>
      <w:r>
        <w:t xml:space="preserve">This case is executed by </w:t>
      </w:r>
      <w:r w:rsidR="009C3AB3">
        <w:t xml:space="preserve">the </w:t>
      </w:r>
      <w:r>
        <w:t>Listener</w:t>
      </w:r>
      <w:r w:rsidR="009C3AB3">
        <w:t>. It localizes the ground station and does the pooling over an ftp that communicates the GS with the cloud. If an error occurs while pooling</w:t>
      </w:r>
      <w:r>
        <w:t xml:space="preserve"> </w:t>
      </w:r>
      <w:r w:rsidR="009C3AB3">
        <w:t>it is notified</w:t>
      </w:r>
      <w:r>
        <w:t xml:space="preserve">, </w:t>
      </w:r>
      <w:r w:rsidR="00835624">
        <w:t>else,</w:t>
      </w:r>
      <w:r>
        <w:t xml:space="preserve"> </w:t>
      </w:r>
      <w:r w:rsidR="009C3AB3">
        <w:t>the listener establishes the communication with the GS. Then the listener looks at the ftp continuously. This is done in time steps of variable time, for example, 30 seconds. If there is raw data ready for downloading in the GS the listener gets the data and sends a signal of GS ready to the Orchestrator. And the Pooling GSs comes to the GSs ready state again to go on looking at the ftp port for new data to be downloaded.</w:t>
      </w:r>
      <w:r w:rsidR="00EB7ED3">
        <w:t xml:space="preserve"> The availability is defined with respect to the name of the data file. The Ground Station when has finished to download from some satellite, changes the name of file to the following format: “W_GS&lt;NUM&gt;_&lt;DATE&gt;</w:t>
      </w:r>
      <w:r w:rsidR="00EE6507">
        <w:t>_&lt;SCENE&gt;</w:t>
      </w:r>
      <w:r w:rsidR="00EB7ED3">
        <w:t>”</w:t>
      </w:r>
      <w:r w:rsidR="00EE6507">
        <w:t xml:space="preserve"> where W means that the file is available, NUM indicates which Ground Station is, DATE indicates the hour in which the data was created and SCENE shows the Scenario belonging to. </w:t>
      </w:r>
    </w:p>
    <w:p w14:paraId="4D308A10" w14:textId="77777777" w:rsidR="009C3AB3" w:rsidRDefault="009C3AB3" w:rsidP="00986BCD">
      <w:pPr>
        <w:spacing w:line="240" w:lineRule="auto"/>
        <w:jc w:val="both"/>
      </w:pPr>
    </w:p>
    <w:p w14:paraId="7C6585C3" w14:textId="21B0BADB" w:rsidR="00FD4D17" w:rsidRPr="00FD4D17" w:rsidRDefault="000A3572" w:rsidP="00986BCD">
      <w:pPr>
        <w:spacing w:line="240" w:lineRule="auto"/>
        <w:jc w:val="both"/>
      </w:pPr>
      <w:r>
        <w:rPr>
          <w:noProof/>
          <w:lang w:val="es-ES" w:eastAsia="es-ES" w:bidi="ar-SA"/>
        </w:rPr>
        <w:drawing>
          <wp:anchor distT="0" distB="0" distL="0" distR="0" simplePos="0" relativeHeight="251663360" behindDoc="0" locked="0" layoutInCell="1" allowOverlap="1" wp14:anchorId="41C97C94" wp14:editId="587F0933">
            <wp:simplePos x="0" y="0"/>
            <wp:positionH relativeFrom="column">
              <wp:posOffset>490220</wp:posOffset>
            </wp:positionH>
            <wp:positionV relativeFrom="paragraph">
              <wp:posOffset>135890</wp:posOffset>
            </wp:positionV>
            <wp:extent cx="4768215" cy="4969510"/>
            <wp:effectExtent l="0" t="0" r="0" b="254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8215" cy="4969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FD4D17">
        <w:br w:type="page"/>
      </w:r>
    </w:p>
    <w:p w14:paraId="7373409A" w14:textId="7751137C" w:rsidR="00A41743" w:rsidRDefault="00A41743" w:rsidP="00A41743">
      <w:pPr>
        <w:pStyle w:val="Heading2"/>
        <w:numPr>
          <w:ilvl w:val="2"/>
          <w:numId w:val="14"/>
        </w:numPr>
        <w:suppressAutoHyphens/>
      </w:pPr>
      <w:bookmarkStart w:id="55" w:name="_Ref382317372"/>
      <w:bookmarkStart w:id="56" w:name="_Toc382378094"/>
      <w:r>
        <w:lastRenderedPageBreak/>
        <w:t>Get Raw Data</w:t>
      </w:r>
      <w:bookmarkEnd w:id="55"/>
      <w:bookmarkEnd w:id="56"/>
    </w:p>
    <w:p w14:paraId="62145722" w14:textId="3B17FDD8" w:rsidR="00976528" w:rsidRDefault="00976528" w:rsidP="00976528"/>
    <w:p w14:paraId="7B7F2F38" w14:textId="412F331B" w:rsidR="00FD4D17" w:rsidRDefault="00FD4D17" w:rsidP="00976528">
      <w:r w:rsidRPr="00EE6507">
        <w:t xml:space="preserve">When above occurs, the Orchestrator </w:t>
      </w:r>
      <w:r w:rsidR="00BA3D8F" w:rsidRPr="00EE6507">
        <w:t xml:space="preserve">catch the signal, and open a FTP connection within the Ground Station. Then, gets the </w:t>
      </w:r>
      <w:r w:rsidR="00835624" w:rsidRPr="00EE6507">
        <w:t>Raw Data</w:t>
      </w:r>
      <w:r w:rsidR="00BA3D8F" w:rsidRPr="00EE6507">
        <w:t xml:space="preserve"> and puts into the Shared Storage for it can be accessible by processors.</w:t>
      </w:r>
      <w:r w:rsidR="00EE6507">
        <w:t xml:space="preserve"> At this point, the Orchestrator is able to create a new Processing Chain to process the data just get.</w:t>
      </w:r>
    </w:p>
    <w:p w14:paraId="415FA997" w14:textId="71ABBF87" w:rsidR="00976528" w:rsidRDefault="00BA3D8F" w:rsidP="00976528">
      <w:r>
        <w:rPr>
          <w:noProof/>
          <w:lang w:val="es-ES" w:eastAsia="es-ES" w:bidi="ar-SA"/>
        </w:rPr>
        <mc:AlternateContent>
          <mc:Choice Requires="wps">
            <w:drawing>
              <wp:anchor distT="0" distB="0" distL="114300" distR="114300" simplePos="0" relativeHeight="251681792" behindDoc="0" locked="0" layoutInCell="1" allowOverlap="1" wp14:anchorId="64DF9AF2" wp14:editId="71482E52">
                <wp:simplePos x="0" y="0"/>
                <wp:positionH relativeFrom="column">
                  <wp:posOffset>866775</wp:posOffset>
                </wp:positionH>
                <wp:positionV relativeFrom="paragraph">
                  <wp:posOffset>4413885</wp:posOffset>
                </wp:positionV>
                <wp:extent cx="3702050" cy="635"/>
                <wp:effectExtent l="0" t="0" r="0" b="0"/>
                <wp:wrapSquare wrapText="largest"/>
                <wp:docPr id="13" name="Text Box 13"/>
                <wp:cNvGraphicFramePr/>
                <a:graphic xmlns:a="http://schemas.openxmlformats.org/drawingml/2006/main">
                  <a:graphicData uri="http://schemas.microsoft.com/office/word/2010/wordprocessingShape">
                    <wps:wsp>
                      <wps:cNvSpPr txBox="1"/>
                      <wps:spPr>
                        <a:xfrm>
                          <a:off x="0" y="0"/>
                          <a:ext cx="3702050" cy="635"/>
                        </a:xfrm>
                        <a:prstGeom prst="rect">
                          <a:avLst/>
                        </a:prstGeom>
                        <a:solidFill>
                          <a:prstClr val="white"/>
                        </a:solidFill>
                        <a:ln>
                          <a:noFill/>
                        </a:ln>
                        <a:effectLst/>
                      </wps:spPr>
                      <wps:txbx>
                        <w:txbxContent>
                          <w:p w14:paraId="2ADD0CC0" w14:textId="63A1DCEA" w:rsidR="00886191" w:rsidRPr="00F36EC4" w:rsidRDefault="00886191" w:rsidP="00BA3D8F">
                            <w:pPr>
                              <w:pStyle w:val="Caption"/>
                              <w:jc w:val="center"/>
                              <w:rPr>
                                <w:noProof/>
                              </w:rPr>
                            </w:pPr>
                            <w:r>
                              <w:t xml:space="preserve">Figure </w:t>
                            </w:r>
                            <w:fldSimple w:instr=" SEQ Figure \* ARABIC ">
                              <w:r>
                                <w:rPr>
                                  <w:noProof/>
                                </w:rPr>
                                <w:t>7</w:t>
                              </w:r>
                            </w:fldSimple>
                            <w:r>
                              <w:t xml:space="preserve"> Get Raw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30" type="#_x0000_t202" style="position:absolute;margin-left:68.25pt;margin-top:347.55pt;width:29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" stroked="f">
                <v:textbox style="mso-fit-shape-to-text:t" inset="0,0,0,0">
                  <w:txbxContent>
                    <w:p w14:paraId="2ADD0CC0" w14:textId="63A1DCEA" w:rsidR="00886191" w:rsidRPr="00F36EC4" w:rsidRDefault="00886191" w:rsidP="00BA3D8F">
                      <w:pPr>
                        <w:pStyle w:val="Caption"/>
                        <w:jc w:val="center"/>
                        <w:rPr>
                          <w:noProof/>
                        </w:rPr>
                      </w:pPr>
                      <w:r>
                        <w:t xml:space="preserve">Figure </w:t>
                      </w:r>
                      <w:fldSimple w:instr=" SEQ Figure \* ARABIC ">
                        <w:r>
                          <w:rPr>
                            <w:noProof/>
                          </w:rPr>
                          <w:t>7</w:t>
                        </w:r>
                      </w:fldSimple>
                      <w:r>
                        <w:t xml:space="preserve"> Get Raw Data</w:t>
                      </w:r>
                    </w:p>
                  </w:txbxContent>
                </v:textbox>
                <w10:wrap type="square" side="largest"/>
              </v:shape>
            </w:pict>
          </mc:Fallback>
        </mc:AlternateContent>
      </w:r>
      <w:r w:rsidR="00AA7134">
        <w:rPr>
          <w:noProof/>
          <w:lang w:val="es-ES" w:eastAsia="es-ES" w:bidi="ar-SA"/>
        </w:rPr>
        <w:drawing>
          <wp:anchor distT="0" distB="0" distL="0" distR="0" simplePos="0" relativeHeight="251664384" behindDoc="0" locked="0" layoutInCell="1" allowOverlap="1" wp14:anchorId="69BD2057" wp14:editId="1921598C">
            <wp:simplePos x="0" y="0"/>
            <wp:positionH relativeFrom="column">
              <wp:posOffset>866775</wp:posOffset>
            </wp:positionH>
            <wp:positionV relativeFrom="paragraph">
              <wp:posOffset>174625</wp:posOffset>
            </wp:positionV>
            <wp:extent cx="3702050" cy="4182110"/>
            <wp:effectExtent l="0" t="0" r="0" b="889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2050" cy="41821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DF9D176" w14:textId="77777777" w:rsidR="00976528" w:rsidRDefault="00976528" w:rsidP="00976528"/>
    <w:p w14:paraId="43E559E8" w14:textId="6E9254FF" w:rsidR="00976528" w:rsidRDefault="00976528" w:rsidP="00976528"/>
    <w:p w14:paraId="50B70268" w14:textId="77777777" w:rsidR="00976528" w:rsidRDefault="00976528" w:rsidP="00976528"/>
    <w:p w14:paraId="17E4238E" w14:textId="77777777" w:rsidR="00976528" w:rsidRDefault="00976528" w:rsidP="00976528"/>
    <w:p w14:paraId="2634B4E9" w14:textId="77777777" w:rsidR="00976528" w:rsidRDefault="00976528" w:rsidP="00976528"/>
    <w:p w14:paraId="4F0D1C92" w14:textId="77777777" w:rsidR="00976528" w:rsidRDefault="00976528" w:rsidP="00976528"/>
    <w:p w14:paraId="450DE348" w14:textId="77777777" w:rsidR="00976528" w:rsidRDefault="00976528" w:rsidP="00976528"/>
    <w:p w14:paraId="40D51D9E" w14:textId="77777777" w:rsidR="00976528" w:rsidRDefault="00976528" w:rsidP="00976528"/>
    <w:p w14:paraId="4ADE15C8" w14:textId="77777777" w:rsidR="00976528" w:rsidRDefault="00976528" w:rsidP="00976528"/>
    <w:p w14:paraId="44F67C43" w14:textId="77777777" w:rsidR="00976528" w:rsidRDefault="00976528" w:rsidP="00976528"/>
    <w:p w14:paraId="3F09F1AE" w14:textId="77777777" w:rsidR="00976528" w:rsidRDefault="00976528" w:rsidP="00976528"/>
    <w:p w14:paraId="7B8963CB" w14:textId="77777777" w:rsidR="00976528" w:rsidRDefault="00976528" w:rsidP="00976528"/>
    <w:p w14:paraId="60C65CCD" w14:textId="77777777" w:rsidR="00976528" w:rsidRDefault="00976528" w:rsidP="00976528"/>
    <w:p w14:paraId="34E320A1" w14:textId="77777777" w:rsidR="00976528" w:rsidRDefault="00976528" w:rsidP="00976528"/>
    <w:p w14:paraId="08679982" w14:textId="77777777" w:rsidR="00976528" w:rsidRDefault="00976528" w:rsidP="00976528"/>
    <w:p w14:paraId="0978BB9D" w14:textId="77777777" w:rsidR="00976528" w:rsidRPr="00976528" w:rsidRDefault="00976528" w:rsidP="00976528"/>
    <w:p w14:paraId="2782496F" w14:textId="728CFB1F" w:rsidR="00A41743" w:rsidRDefault="00A41743" w:rsidP="00A41743">
      <w:pPr>
        <w:pStyle w:val="Heading2"/>
        <w:numPr>
          <w:ilvl w:val="0"/>
          <w:numId w:val="0"/>
        </w:numPr>
      </w:pPr>
    </w:p>
    <w:p w14:paraId="7F9C5C05" w14:textId="77777777" w:rsidR="00976528" w:rsidRDefault="00976528" w:rsidP="00976528"/>
    <w:p w14:paraId="2C8327F9" w14:textId="77777777" w:rsidR="00976528" w:rsidRDefault="00976528" w:rsidP="00976528"/>
    <w:p w14:paraId="3EA1548C" w14:textId="77777777" w:rsidR="00976528" w:rsidRPr="00976528" w:rsidRDefault="00976528" w:rsidP="00976528">
      <w:pPr>
        <w:rPr>
          <w:ins w:id="57" w:author="Jonathan Becedas Rodríguez" w:date="2014-03-05T17:37:00Z"/>
        </w:rPr>
      </w:pPr>
    </w:p>
    <w:p w14:paraId="6FA26149" w14:textId="77777777" w:rsidR="00976528" w:rsidRPr="00976528" w:rsidRDefault="00976528" w:rsidP="00D15836">
      <w:pPr>
        <w:pStyle w:val="Heading2"/>
        <w:numPr>
          <w:ilvl w:val="0"/>
          <w:numId w:val="0"/>
        </w:numPr>
      </w:pPr>
    </w:p>
    <w:p w14:paraId="16F2A30F" w14:textId="56C52AD8" w:rsidR="00FD4D17" w:rsidRDefault="00FD4D17">
      <w:pPr>
        <w:spacing w:line="240" w:lineRule="auto"/>
        <w:rPr>
          <w:rFonts w:ascii="Cambria" w:hAnsi="Cambria"/>
          <w:b/>
          <w:bCs/>
          <w:sz w:val="26"/>
          <w:szCs w:val="26"/>
        </w:rPr>
      </w:pPr>
      <w:bookmarkStart w:id="58" w:name="__RefHeading__1206_119186695"/>
      <w:bookmarkEnd w:id="58"/>
    </w:p>
    <w:p w14:paraId="48141732" w14:textId="77777777" w:rsidR="00D15836" w:rsidRDefault="00D15836">
      <w:pPr>
        <w:spacing w:line="240" w:lineRule="auto"/>
        <w:rPr>
          <w:rFonts w:ascii="Cambria" w:hAnsi="Cambria"/>
          <w:b/>
          <w:bCs/>
          <w:sz w:val="26"/>
          <w:szCs w:val="26"/>
        </w:rPr>
      </w:pPr>
      <w:r>
        <w:br w:type="page"/>
      </w:r>
    </w:p>
    <w:p w14:paraId="0D8472F4" w14:textId="60B98444" w:rsidR="00BA3D8F" w:rsidRDefault="00A41743" w:rsidP="00A41743">
      <w:pPr>
        <w:pStyle w:val="Heading2"/>
        <w:numPr>
          <w:ilvl w:val="2"/>
          <w:numId w:val="14"/>
        </w:numPr>
        <w:suppressAutoHyphens/>
      </w:pPr>
      <w:bookmarkStart w:id="59" w:name="_Ref382317755"/>
      <w:bookmarkStart w:id="60" w:name="_Toc382378095"/>
      <w:r>
        <w:lastRenderedPageBreak/>
        <w:t>Generate Job Order</w:t>
      </w:r>
      <w:bookmarkEnd w:id="59"/>
      <w:bookmarkEnd w:id="60"/>
    </w:p>
    <w:p w14:paraId="25A5B375" w14:textId="60E24DD8" w:rsidR="00BA3D8F" w:rsidRDefault="00BA3D8F" w:rsidP="00BA3D8F"/>
    <w:p w14:paraId="64D1361A" w14:textId="7F6CEB85" w:rsidR="00A41743" w:rsidRPr="00EE6507" w:rsidRDefault="00BA3D8F" w:rsidP="00BA3D8F">
      <w:r w:rsidRPr="00EE6507">
        <w:t xml:space="preserve">When a processing chain is created, also is necessary to build the </w:t>
      </w:r>
      <w:proofErr w:type="spellStart"/>
      <w:r w:rsidRPr="00EE6507">
        <w:t>JobOrders</w:t>
      </w:r>
      <w:proofErr w:type="spellEnd"/>
      <w:r w:rsidRPr="00EE6507">
        <w:t xml:space="preserve"> for each processor.</w:t>
      </w:r>
    </w:p>
    <w:p w14:paraId="49156D18" w14:textId="0260DCF9" w:rsidR="00BA3D8F" w:rsidRPr="00BA3D8F" w:rsidRDefault="00BA3D8F" w:rsidP="00BA3D8F">
      <w:r w:rsidRPr="00EE6507">
        <w:t xml:space="preserve">Each </w:t>
      </w:r>
      <w:proofErr w:type="spellStart"/>
      <w:r w:rsidRPr="00EE6507">
        <w:t>JobOrder</w:t>
      </w:r>
      <w:proofErr w:type="spellEnd"/>
      <w:r w:rsidRPr="00EE6507">
        <w:t xml:space="preserve"> contains the working directory of processor, directory of output data and temporally directory.</w:t>
      </w:r>
      <w:r w:rsidR="00EE6507" w:rsidRPr="00EE6507">
        <w:t xml:space="preserve"> As result of this, a </w:t>
      </w:r>
      <w:proofErr w:type="spellStart"/>
      <w:r w:rsidR="00EE6507" w:rsidRPr="00EE6507">
        <w:t>JobOrder</w:t>
      </w:r>
      <w:proofErr w:type="spellEnd"/>
      <w:r w:rsidR="00EE6507" w:rsidRPr="00EE6507">
        <w:t xml:space="preserve"> is generated with enough information. A </w:t>
      </w:r>
      <w:proofErr w:type="spellStart"/>
      <w:r w:rsidR="00EE6507" w:rsidRPr="00EE6507">
        <w:t>JobOrder</w:t>
      </w:r>
      <w:proofErr w:type="spellEnd"/>
      <w:r w:rsidR="00EE6507" w:rsidRPr="00EE6507">
        <w:t xml:space="preserve"> must be created for each level of processing.</w:t>
      </w:r>
    </w:p>
    <w:p w14:paraId="7D1BB801" w14:textId="3F6487A1" w:rsidR="00976528" w:rsidRDefault="00BA3D8F" w:rsidP="008E619F">
      <w:r>
        <w:rPr>
          <w:noProof/>
          <w:lang w:val="es-ES" w:eastAsia="es-ES" w:bidi="ar-SA"/>
        </w:rPr>
        <mc:AlternateContent>
          <mc:Choice Requires="wps">
            <w:drawing>
              <wp:anchor distT="0" distB="0" distL="114300" distR="114300" simplePos="0" relativeHeight="251683840" behindDoc="0" locked="0" layoutInCell="1" allowOverlap="1" wp14:anchorId="0EB40B8D" wp14:editId="2C2BCE74">
                <wp:simplePos x="0" y="0"/>
                <wp:positionH relativeFrom="column">
                  <wp:posOffset>638810</wp:posOffset>
                </wp:positionH>
                <wp:positionV relativeFrom="paragraph">
                  <wp:posOffset>6620510</wp:posOffset>
                </wp:positionV>
                <wp:extent cx="4380865" cy="635"/>
                <wp:effectExtent l="0" t="0" r="0" b="0"/>
                <wp:wrapSquare wrapText="largest"/>
                <wp:docPr id="14" name="Text Box 14"/>
                <wp:cNvGraphicFramePr/>
                <a:graphic xmlns:a="http://schemas.openxmlformats.org/drawingml/2006/main">
                  <a:graphicData uri="http://schemas.microsoft.com/office/word/2010/wordprocessingShape">
                    <wps:wsp>
                      <wps:cNvSpPr txBox="1"/>
                      <wps:spPr>
                        <a:xfrm>
                          <a:off x="0" y="0"/>
                          <a:ext cx="4380865" cy="635"/>
                        </a:xfrm>
                        <a:prstGeom prst="rect">
                          <a:avLst/>
                        </a:prstGeom>
                        <a:solidFill>
                          <a:prstClr val="white"/>
                        </a:solidFill>
                        <a:ln>
                          <a:noFill/>
                        </a:ln>
                        <a:effectLst/>
                      </wps:spPr>
                      <wps:txbx>
                        <w:txbxContent>
                          <w:p w14:paraId="4B5EF525" w14:textId="7E137F8B" w:rsidR="00886191" w:rsidRPr="0071161A" w:rsidRDefault="00886191" w:rsidP="00BA3D8F">
                            <w:pPr>
                              <w:pStyle w:val="Caption"/>
                              <w:jc w:val="center"/>
                              <w:rPr>
                                <w:rFonts w:ascii="Cambria" w:hAnsi="Cambria"/>
                                <w:noProof/>
                              </w:rPr>
                            </w:pPr>
                            <w:r>
                              <w:t xml:space="preserve">Figure </w:t>
                            </w:r>
                            <w:fldSimple w:instr=" SEQ Figure \* ARABIC ">
                              <w:r>
                                <w:rPr>
                                  <w:noProof/>
                                </w:rPr>
                                <w:t>8</w:t>
                              </w:r>
                            </w:fldSimple>
                            <w:r>
                              <w:t xml:space="preserve"> Create </w:t>
                            </w:r>
                            <w:proofErr w:type="spellStart"/>
                            <w:r>
                              <w:t>JobOrder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1" type="#_x0000_t202" style="position:absolute;margin-left:50.3pt;margin-top:521.3pt;width:344.9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" stroked="f">
                <v:textbox style="mso-fit-shape-to-text:t" inset="0,0,0,0">
                  <w:txbxContent>
                    <w:p w14:paraId="4B5EF525" w14:textId="7E137F8B" w:rsidR="00886191" w:rsidRPr="0071161A" w:rsidRDefault="00886191" w:rsidP="00BA3D8F">
                      <w:pPr>
                        <w:pStyle w:val="Caption"/>
                        <w:jc w:val="center"/>
                        <w:rPr>
                          <w:rFonts w:ascii="Cambria" w:hAnsi="Cambria"/>
                          <w:noProof/>
                        </w:rPr>
                      </w:pPr>
                      <w:r>
                        <w:t xml:space="preserve">Figure </w:t>
                      </w:r>
                      <w:fldSimple w:instr=" SEQ Figure \* ARABIC ">
                        <w:r>
                          <w:rPr>
                            <w:noProof/>
                          </w:rPr>
                          <w:t>8</w:t>
                        </w:r>
                      </w:fldSimple>
                      <w:r>
                        <w:t xml:space="preserve"> Create </w:t>
                      </w:r>
                      <w:proofErr w:type="spellStart"/>
                      <w:r>
                        <w:t>JobOrder</w:t>
                      </w:r>
                      <w:proofErr w:type="spellEnd"/>
                    </w:p>
                  </w:txbxContent>
                </v:textbox>
                <w10:wrap type="square" side="largest"/>
              </v:shape>
            </w:pict>
          </mc:Fallback>
        </mc:AlternateContent>
      </w:r>
      <w:r w:rsidR="00FD4D17">
        <w:rPr>
          <w:noProof/>
          <w:lang w:val="es-ES" w:eastAsia="es-ES" w:bidi="ar-SA"/>
        </w:rPr>
        <w:drawing>
          <wp:anchor distT="0" distB="0" distL="0" distR="0" simplePos="0" relativeHeight="251665408" behindDoc="0" locked="0" layoutInCell="1" allowOverlap="1" wp14:anchorId="178E9CFF" wp14:editId="56C32171">
            <wp:simplePos x="0" y="0"/>
            <wp:positionH relativeFrom="column">
              <wp:posOffset>638810</wp:posOffset>
            </wp:positionH>
            <wp:positionV relativeFrom="paragraph">
              <wp:posOffset>182245</wp:posOffset>
            </wp:positionV>
            <wp:extent cx="4380865" cy="6381115"/>
            <wp:effectExtent l="0" t="0" r="635" b="635"/>
            <wp:wrapSquare wrapText="larges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0865" cy="6381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B6F060F" w14:textId="77777777" w:rsidR="00976528" w:rsidRDefault="00976528" w:rsidP="00976528"/>
    <w:p w14:paraId="5D48457D" w14:textId="77777777" w:rsidR="00976528" w:rsidRDefault="00976528" w:rsidP="00976528"/>
    <w:p w14:paraId="6DF4DD71" w14:textId="6109BEEA" w:rsidR="00976528" w:rsidRDefault="00FD4D17" w:rsidP="00FD4D17">
      <w:pPr>
        <w:spacing w:line="240" w:lineRule="auto"/>
      </w:pPr>
      <w:r>
        <w:br w:type="page"/>
      </w:r>
    </w:p>
    <w:p w14:paraId="1DC66F8A" w14:textId="781DCAD0" w:rsidR="00A41743" w:rsidRDefault="00A41743" w:rsidP="00A41743">
      <w:pPr>
        <w:pStyle w:val="Heading2"/>
        <w:numPr>
          <w:ilvl w:val="2"/>
          <w:numId w:val="14"/>
        </w:numPr>
        <w:suppressAutoHyphens/>
      </w:pPr>
      <w:bookmarkStart w:id="61" w:name="__RefHeading__1208_119186695"/>
      <w:bookmarkStart w:id="62" w:name="_Toc382378096"/>
      <w:bookmarkEnd w:id="61"/>
      <w:r>
        <w:lastRenderedPageBreak/>
        <w:t>Create Processing Chain</w:t>
      </w:r>
      <w:bookmarkEnd w:id="62"/>
    </w:p>
    <w:p w14:paraId="3B5A8A25" w14:textId="06A98E9D" w:rsidR="00976528" w:rsidRDefault="00976528" w:rsidP="00976528"/>
    <w:p w14:paraId="1B727DD8" w14:textId="2DF81EB5" w:rsidR="00976528" w:rsidRDefault="00BA3D8F" w:rsidP="00976528">
      <w:r w:rsidRPr="00203B83">
        <w:t>When the Orchestrator</w:t>
      </w:r>
      <w:r w:rsidR="00EE6507" w:rsidRPr="00203B83">
        <w:t xml:space="preserve"> catch the </w:t>
      </w:r>
      <w:proofErr w:type="spellStart"/>
      <w:r w:rsidR="00EE6507" w:rsidRPr="00203B83">
        <w:t>GSReady</w:t>
      </w:r>
      <w:proofErr w:type="spellEnd"/>
      <w:r w:rsidR="00EE6507" w:rsidRPr="00203B83">
        <w:t xml:space="preserve"> signal,</w:t>
      </w:r>
      <w:r w:rsidRPr="00203B83">
        <w:t xml:space="preserve"> obtains the useful Raw Data to process</w:t>
      </w:r>
      <w:r w:rsidR="00203B83" w:rsidRPr="00203B83">
        <w:t xml:space="preserve"> (section </w:t>
      </w:r>
      <w:r w:rsidR="00203B83" w:rsidRPr="00203B83">
        <w:fldChar w:fldCharType="begin"/>
      </w:r>
      <w:r w:rsidR="00203B83" w:rsidRPr="00203B83">
        <w:instrText xml:space="preserve"> REF _Ref382317372 \n \h </w:instrText>
      </w:r>
      <w:r w:rsidR="00203B83">
        <w:instrText xml:space="preserve"> \* MERGEFORMAT </w:instrText>
      </w:r>
      <w:r w:rsidR="00203B83" w:rsidRPr="00203B83">
        <w:fldChar w:fldCharType="separate"/>
      </w:r>
      <w:r w:rsidR="004C471E">
        <w:t>1.3.2</w:t>
      </w:r>
      <w:r w:rsidR="00203B83" w:rsidRPr="00203B83">
        <w:fldChar w:fldCharType="end"/>
      </w:r>
      <w:proofErr w:type="gramStart"/>
      <w:r w:rsidR="00203B83" w:rsidRPr="00203B83">
        <w:t>)  and</w:t>
      </w:r>
      <w:proofErr w:type="gramEnd"/>
      <w:r w:rsidR="00203B83" w:rsidRPr="00203B83">
        <w:t xml:space="preserve"> creates and sends the necessary </w:t>
      </w:r>
      <w:r w:rsidR="00203B83">
        <w:t xml:space="preserve">information to </w:t>
      </w:r>
      <w:proofErr w:type="spellStart"/>
      <w:r w:rsidR="00203B83">
        <w:t>bulid</w:t>
      </w:r>
      <w:proofErr w:type="spellEnd"/>
      <w:r w:rsidR="00203B83">
        <w:t xml:space="preserve"> the </w:t>
      </w:r>
      <w:proofErr w:type="spellStart"/>
      <w:r w:rsidR="00203B83" w:rsidRPr="00203B83">
        <w:t>JobOrders</w:t>
      </w:r>
      <w:proofErr w:type="spellEnd"/>
      <w:r w:rsidR="00203B83" w:rsidRPr="00203B83">
        <w:t xml:space="preserve"> to </w:t>
      </w:r>
      <w:proofErr w:type="spellStart"/>
      <w:r w:rsidR="00203B83" w:rsidRPr="00203B83">
        <w:t>ProcessingChainController</w:t>
      </w:r>
      <w:proofErr w:type="spellEnd"/>
      <w:r w:rsidR="00EE6507" w:rsidRPr="00203B83">
        <w:t xml:space="preserve">. </w:t>
      </w:r>
      <w:r w:rsidR="00203B83" w:rsidRPr="00203B83">
        <w:t>Then</w:t>
      </w:r>
      <w:r w:rsidRPr="00203B83">
        <w:t>,</w:t>
      </w:r>
      <w:r w:rsidR="00203B83" w:rsidRPr="00203B83">
        <w:t xml:space="preserve"> the </w:t>
      </w:r>
      <w:proofErr w:type="spellStart"/>
      <w:r w:rsidR="00203B83" w:rsidRPr="00203B83">
        <w:t>ProcessingChainController</w:t>
      </w:r>
      <w:proofErr w:type="spellEnd"/>
      <w:r w:rsidR="00203B83" w:rsidRPr="00203B83">
        <w:t xml:space="preserve"> creates</w:t>
      </w:r>
      <w:r w:rsidRPr="00203B83">
        <w:t xml:space="preserve"> a new thread for executing a new </w:t>
      </w:r>
      <w:r w:rsidR="00203B83" w:rsidRPr="00203B83">
        <w:t>Processor Chain</w:t>
      </w:r>
      <w:r w:rsidR="00203B83">
        <w:t xml:space="preserve"> and the necessary </w:t>
      </w:r>
      <w:proofErr w:type="spellStart"/>
      <w:r w:rsidR="00203B83">
        <w:t>JobOrders</w:t>
      </w:r>
      <w:proofErr w:type="spellEnd"/>
      <w:r w:rsidR="00203B83" w:rsidRPr="00203B83">
        <w:t xml:space="preserve">. Finally, the processing of the image is made (section </w:t>
      </w:r>
      <w:r w:rsidR="00203B83" w:rsidRPr="00203B83">
        <w:fldChar w:fldCharType="begin"/>
      </w:r>
      <w:r w:rsidR="00203B83" w:rsidRPr="00203B83">
        <w:instrText xml:space="preserve"> REF _Ref382317576 \n \h </w:instrText>
      </w:r>
      <w:r w:rsidR="00203B83">
        <w:instrText xml:space="preserve"> \* MERGEFORMAT </w:instrText>
      </w:r>
      <w:r w:rsidR="00203B83" w:rsidRPr="00203B83">
        <w:fldChar w:fldCharType="separate"/>
      </w:r>
      <w:r w:rsidR="004C471E">
        <w:t>1.3.5</w:t>
      </w:r>
      <w:r w:rsidR="00203B83" w:rsidRPr="00203B83">
        <w:fldChar w:fldCharType="end"/>
      </w:r>
      <w:r w:rsidR="00203B83" w:rsidRPr="00203B83">
        <w:t>).</w:t>
      </w:r>
    </w:p>
    <w:p w14:paraId="12527720" w14:textId="1E36FDF2" w:rsidR="00976528" w:rsidRDefault="00976528" w:rsidP="00976528"/>
    <w:p w14:paraId="00B0CE30" w14:textId="0829571F" w:rsidR="00976528" w:rsidRDefault="00BA3D8F" w:rsidP="00976528">
      <w:r>
        <w:rPr>
          <w:noProof/>
          <w:lang w:val="es-ES" w:eastAsia="es-ES" w:bidi="ar-SA"/>
        </w:rPr>
        <mc:AlternateContent>
          <mc:Choice Requires="wps">
            <w:drawing>
              <wp:anchor distT="0" distB="0" distL="114300" distR="114300" simplePos="0" relativeHeight="251685888" behindDoc="0" locked="0" layoutInCell="1" allowOverlap="1" wp14:anchorId="34FFF6CF" wp14:editId="5AAC4607">
                <wp:simplePos x="0" y="0"/>
                <wp:positionH relativeFrom="column">
                  <wp:posOffset>-160655</wp:posOffset>
                </wp:positionH>
                <wp:positionV relativeFrom="paragraph">
                  <wp:posOffset>7296150</wp:posOffset>
                </wp:positionV>
                <wp:extent cx="5494655" cy="635"/>
                <wp:effectExtent l="0" t="0" r="0" b="0"/>
                <wp:wrapSquare wrapText="largest"/>
                <wp:docPr id="15" name="Text Box 15"/>
                <wp:cNvGraphicFramePr/>
                <a:graphic xmlns:a="http://schemas.openxmlformats.org/drawingml/2006/main">
                  <a:graphicData uri="http://schemas.microsoft.com/office/word/2010/wordprocessingShape">
                    <wps:wsp>
                      <wps:cNvSpPr txBox="1"/>
                      <wps:spPr>
                        <a:xfrm>
                          <a:off x="0" y="0"/>
                          <a:ext cx="5494655" cy="635"/>
                        </a:xfrm>
                        <a:prstGeom prst="rect">
                          <a:avLst/>
                        </a:prstGeom>
                        <a:solidFill>
                          <a:prstClr val="white"/>
                        </a:solidFill>
                        <a:ln>
                          <a:noFill/>
                        </a:ln>
                        <a:effectLst/>
                      </wps:spPr>
                      <wps:txbx>
                        <w:txbxContent>
                          <w:p w14:paraId="5D090DD4" w14:textId="2D86BDE4" w:rsidR="00886191" w:rsidRPr="00F16FB1" w:rsidRDefault="00886191" w:rsidP="00BA3D8F">
                            <w:pPr>
                              <w:pStyle w:val="Caption"/>
                              <w:jc w:val="center"/>
                              <w:rPr>
                                <w:noProof/>
                              </w:rPr>
                            </w:pPr>
                            <w:r>
                              <w:t xml:space="preserve">Figure </w:t>
                            </w:r>
                            <w:fldSimple w:instr=" SEQ Figure \* ARABIC ">
                              <w:r>
                                <w:rPr>
                                  <w:noProof/>
                                </w:rPr>
                                <w:t>9</w:t>
                              </w:r>
                            </w:fldSimple>
                            <w:r>
                              <w:t xml:space="preserve"> Create Processing 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2" type="#_x0000_t202" style="position:absolute;margin-left:-12.65pt;margin-top:574.5pt;width:432.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" stroked="f">
                <v:textbox style="mso-fit-shape-to-text:t" inset="0,0,0,0">
                  <w:txbxContent>
                    <w:p w14:paraId="5D090DD4" w14:textId="2D86BDE4" w:rsidR="00886191" w:rsidRPr="00F16FB1" w:rsidRDefault="00886191" w:rsidP="00BA3D8F">
                      <w:pPr>
                        <w:pStyle w:val="Caption"/>
                        <w:jc w:val="center"/>
                        <w:rPr>
                          <w:noProof/>
                        </w:rPr>
                      </w:pPr>
                      <w:r>
                        <w:t xml:space="preserve">Figure </w:t>
                      </w:r>
                      <w:fldSimple w:instr=" SEQ Figure \* ARABIC ">
                        <w:r>
                          <w:rPr>
                            <w:noProof/>
                          </w:rPr>
                          <w:t>9</w:t>
                        </w:r>
                      </w:fldSimple>
                      <w:r>
                        <w:t xml:space="preserve"> Create Processing Chain</w:t>
                      </w:r>
                    </w:p>
                  </w:txbxContent>
                </v:textbox>
                <w10:wrap type="square" side="largest"/>
              </v:shape>
            </w:pict>
          </mc:Fallback>
        </mc:AlternateContent>
      </w:r>
      <w:r>
        <w:rPr>
          <w:noProof/>
          <w:lang w:val="es-ES" w:eastAsia="es-ES" w:bidi="ar-SA"/>
        </w:rPr>
        <w:drawing>
          <wp:anchor distT="0" distB="0" distL="0" distR="0" simplePos="0" relativeHeight="251666432" behindDoc="0" locked="0" layoutInCell="1" allowOverlap="1" wp14:anchorId="5529B1FC" wp14:editId="562EC65E">
            <wp:simplePos x="0" y="0"/>
            <wp:positionH relativeFrom="column">
              <wp:posOffset>-160655</wp:posOffset>
            </wp:positionH>
            <wp:positionV relativeFrom="paragraph">
              <wp:posOffset>97155</wp:posOffset>
            </wp:positionV>
            <wp:extent cx="5494655" cy="7141845"/>
            <wp:effectExtent l="0" t="0" r="0" b="1905"/>
            <wp:wrapSquare wrapText="larges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655" cy="7141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9E2A676" w14:textId="77777777" w:rsidR="00976528" w:rsidRDefault="00976528" w:rsidP="00976528"/>
    <w:p w14:paraId="2718B7FD" w14:textId="77777777" w:rsidR="00976528" w:rsidRDefault="00976528" w:rsidP="00976528"/>
    <w:p w14:paraId="7A572FF3" w14:textId="77777777" w:rsidR="00976528" w:rsidRDefault="00976528" w:rsidP="00976528"/>
    <w:p w14:paraId="7DD766F6" w14:textId="77777777" w:rsidR="00976528" w:rsidRPr="00976528" w:rsidRDefault="00976528" w:rsidP="00976528"/>
    <w:p w14:paraId="3A541493" w14:textId="77777777" w:rsidR="00976528" w:rsidRDefault="00976528" w:rsidP="00976528"/>
    <w:p w14:paraId="46A62FBB" w14:textId="77777777" w:rsidR="00976528" w:rsidRDefault="00976528" w:rsidP="00976528"/>
    <w:p w14:paraId="7081FB16" w14:textId="77777777" w:rsidR="00976528" w:rsidRDefault="00976528" w:rsidP="00976528"/>
    <w:p w14:paraId="458A793F" w14:textId="41FB14FC" w:rsidR="00976528" w:rsidRDefault="00976528" w:rsidP="00976528"/>
    <w:p w14:paraId="6C5A4245" w14:textId="77777777" w:rsidR="00976528" w:rsidRDefault="00976528" w:rsidP="00976528"/>
    <w:p w14:paraId="5DAD4FD8" w14:textId="77777777" w:rsidR="00976528" w:rsidRDefault="00976528" w:rsidP="00976528"/>
    <w:p w14:paraId="5CDCF832" w14:textId="77777777" w:rsidR="00976528" w:rsidRDefault="00976528" w:rsidP="00976528"/>
    <w:p w14:paraId="242A7121" w14:textId="77777777" w:rsidR="00976528" w:rsidRDefault="00976528" w:rsidP="00976528"/>
    <w:p w14:paraId="0B42C619" w14:textId="77777777" w:rsidR="00976528" w:rsidRDefault="00976528" w:rsidP="00976528"/>
    <w:p w14:paraId="1BB66F05" w14:textId="77777777" w:rsidR="00976528" w:rsidRDefault="00976528" w:rsidP="00976528"/>
    <w:p w14:paraId="40CDE6A9" w14:textId="77777777" w:rsidR="00976528" w:rsidRDefault="00976528" w:rsidP="00976528"/>
    <w:p w14:paraId="3616C50D" w14:textId="77777777" w:rsidR="00976528" w:rsidRDefault="00976528" w:rsidP="00976528"/>
    <w:p w14:paraId="22924D87" w14:textId="77777777" w:rsidR="00976528" w:rsidRDefault="00976528" w:rsidP="00976528"/>
    <w:p w14:paraId="61B50AA9" w14:textId="77777777" w:rsidR="00976528" w:rsidRDefault="00976528" w:rsidP="00976528"/>
    <w:p w14:paraId="7966CE55" w14:textId="77777777" w:rsidR="00976528" w:rsidRDefault="00976528" w:rsidP="00976528"/>
    <w:p w14:paraId="78068404" w14:textId="77777777" w:rsidR="00976528" w:rsidRPr="00976528" w:rsidRDefault="00976528" w:rsidP="00976528"/>
    <w:p w14:paraId="2C715F6F" w14:textId="77777777" w:rsidR="00976528" w:rsidRDefault="00976528" w:rsidP="00976528"/>
    <w:p w14:paraId="1466EB16" w14:textId="77777777" w:rsidR="00976528" w:rsidRDefault="00976528" w:rsidP="00976528"/>
    <w:p w14:paraId="4B556297" w14:textId="77375734" w:rsidR="00976528" w:rsidRDefault="00976528" w:rsidP="00976528"/>
    <w:p w14:paraId="25B40C28" w14:textId="77777777" w:rsidR="00976528" w:rsidRDefault="00976528" w:rsidP="00976528"/>
    <w:p w14:paraId="07431115" w14:textId="77777777" w:rsidR="00976528" w:rsidRDefault="00976528" w:rsidP="00976528"/>
    <w:p w14:paraId="32F30F19" w14:textId="77777777" w:rsidR="00976528" w:rsidRDefault="00976528" w:rsidP="00976528"/>
    <w:p w14:paraId="3196FBF6" w14:textId="77777777" w:rsidR="00976528" w:rsidRDefault="00976528" w:rsidP="00976528"/>
    <w:p w14:paraId="084CE9F5" w14:textId="77777777" w:rsidR="00976528" w:rsidRDefault="00976528" w:rsidP="00976528"/>
    <w:p w14:paraId="09B80A77" w14:textId="77777777" w:rsidR="00976528" w:rsidRDefault="00976528" w:rsidP="00976528"/>
    <w:p w14:paraId="74761C04" w14:textId="77777777" w:rsidR="00976528" w:rsidRDefault="00976528" w:rsidP="00976528"/>
    <w:p w14:paraId="721DCCC5" w14:textId="77777777" w:rsidR="00976528" w:rsidRDefault="00976528" w:rsidP="00976528"/>
    <w:p w14:paraId="7C45A390" w14:textId="77777777" w:rsidR="00976528" w:rsidRDefault="00976528" w:rsidP="00976528"/>
    <w:p w14:paraId="16A0D136" w14:textId="77777777" w:rsidR="00976528" w:rsidRPr="00976528" w:rsidRDefault="00976528" w:rsidP="00976528"/>
    <w:p w14:paraId="65325D6D" w14:textId="77777777" w:rsidR="00A41743" w:rsidRDefault="00A41743" w:rsidP="00A41743">
      <w:pPr>
        <w:pStyle w:val="Heading2"/>
        <w:numPr>
          <w:ilvl w:val="0"/>
          <w:numId w:val="0"/>
        </w:numPr>
      </w:pPr>
    </w:p>
    <w:p w14:paraId="583703E6" w14:textId="7A6289F6" w:rsidR="00D15836" w:rsidRDefault="00A41743" w:rsidP="00A41743">
      <w:pPr>
        <w:pStyle w:val="Heading2"/>
        <w:numPr>
          <w:ilvl w:val="2"/>
          <w:numId w:val="14"/>
        </w:numPr>
        <w:suppressAutoHyphens/>
      </w:pPr>
      <w:bookmarkStart w:id="63" w:name="__RefHeading__1210_119186695"/>
      <w:bookmarkStart w:id="64" w:name="_Ref382317576"/>
      <w:bookmarkStart w:id="65" w:name="_Toc382378097"/>
      <w:bookmarkEnd w:id="63"/>
      <w:r>
        <w:t>Image Processing</w:t>
      </w:r>
      <w:bookmarkEnd w:id="64"/>
      <w:bookmarkEnd w:id="65"/>
    </w:p>
    <w:p w14:paraId="5DBFFFD2" w14:textId="03C51A7E" w:rsidR="00A41743" w:rsidRDefault="00A41743" w:rsidP="00D15836"/>
    <w:p w14:paraId="220D9616" w14:textId="7C18A3D2" w:rsidR="00A41743" w:rsidRDefault="00D15836" w:rsidP="004F2C0B">
      <w:pPr>
        <w:jc w:val="both"/>
      </w:pPr>
      <w:r w:rsidRPr="00203B83">
        <w:rPr>
          <w:noProof/>
          <w:lang w:val="es-ES" w:eastAsia="es-ES" w:bidi="ar-SA"/>
        </w:rPr>
        <mc:AlternateContent>
          <mc:Choice Requires="wps">
            <w:drawing>
              <wp:anchor distT="0" distB="0" distL="114300" distR="114300" simplePos="0" relativeHeight="251687936" behindDoc="0" locked="0" layoutInCell="1" allowOverlap="1" wp14:anchorId="20B3AD33" wp14:editId="4D484EAA">
                <wp:simplePos x="0" y="0"/>
                <wp:positionH relativeFrom="column">
                  <wp:posOffset>-44450</wp:posOffset>
                </wp:positionH>
                <wp:positionV relativeFrom="paragraph">
                  <wp:posOffset>7136765</wp:posOffset>
                </wp:positionV>
                <wp:extent cx="5758815" cy="635"/>
                <wp:effectExtent l="0" t="0" r="0" b="0"/>
                <wp:wrapSquare wrapText="largest"/>
                <wp:docPr id="16" name="Text Box 16"/>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a:effectLst/>
                      </wps:spPr>
                      <wps:txbx>
                        <w:txbxContent>
                          <w:p w14:paraId="6A457E2B" w14:textId="34416358" w:rsidR="00886191" w:rsidRPr="00F96B49" w:rsidRDefault="00886191" w:rsidP="00D15836">
                            <w:pPr>
                              <w:pStyle w:val="Caption"/>
                              <w:jc w:val="center"/>
                              <w:rPr>
                                <w:noProof/>
                              </w:rPr>
                            </w:pPr>
                            <w:r>
                              <w:t xml:space="preserve">Figure </w:t>
                            </w:r>
                            <w:fldSimple w:instr=" SEQ Figure \* ARABIC ">
                              <w:r>
                                <w:rPr>
                                  <w:noProof/>
                                </w:rPr>
                                <w:t>10</w:t>
                              </w:r>
                            </w:fldSimple>
                            <w:r>
                              <w:t xml:space="preserve"> Image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3" type="#_x0000_t202" style="position:absolute;left:0;text-align:left;margin-left:-3.5pt;margin-top:561.95pt;width:453.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" stroked="f">
                <v:textbox style="mso-fit-shape-to-text:t" inset="0,0,0,0">
                  <w:txbxContent>
                    <w:p w14:paraId="6A457E2B" w14:textId="34416358" w:rsidR="00886191" w:rsidRPr="00F96B49" w:rsidRDefault="00886191" w:rsidP="00D15836">
                      <w:pPr>
                        <w:pStyle w:val="Caption"/>
                        <w:jc w:val="center"/>
                        <w:rPr>
                          <w:noProof/>
                        </w:rPr>
                      </w:pPr>
                      <w:r>
                        <w:t xml:space="preserve">Figure </w:t>
                      </w:r>
                      <w:fldSimple w:instr=" SEQ Figure \* ARABIC ">
                        <w:r>
                          <w:rPr>
                            <w:noProof/>
                          </w:rPr>
                          <w:t>10</w:t>
                        </w:r>
                      </w:fldSimple>
                      <w:r>
                        <w:t xml:space="preserve"> Image Processing</w:t>
                      </w:r>
                    </w:p>
                  </w:txbxContent>
                </v:textbox>
                <w10:wrap type="square" side="largest"/>
              </v:shape>
            </w:pict>
          </mc:Fallback>
        </mc:AlternateContent>
      </w:r>
      <w:r w:rsidRPr="00203B83">
        <w:t xml:space="preserve">This procedure is summery in two main parts. </w:t>
      </w:r>
      <w:proofErr w:type="gramStart"/>
      <w:r w:rsidRPr="00203B83">
        <w:t xml:space="preserve">First, the generation of each </w:t>
      </w:r>
      <w:proofErr w:type="spellStart"/>
      <w:r w:rsidRPr="00203B83">
        <w:t>JobOrder</w:t>
      </w:r>
      <w:proofErr w:type="spellEnd"/>
      <w:r w:rsidRPr="00203B83">
        <w:t xml:space="preserve"> for corresponding processor.</w:t>
      </w:r>
      <w:proofErr w:type="gramEnd"/>
      <w:r w:rsidR="00203B83" w:rsidRPr="00203B83">
        <w:t xml:space="preserve"> The basically information has arrived and the necessary </w:t>
      </w:r>
      <w:proofErr w:type="spellStart"/>
      <w:r w:rsidR="00203B83" w:rsidRPr="00203B83">
        <w:t>JobOrders</w:t>
      </w:r>
      <w:proofErr w:type="spellEnd"/>
      <w:r w:rsidR="00203B83" w:rsidRPr="00203B83">
        <w:t xml:space="preserve"> must be built (section </w:t>
      </w:r>
      <w:r w:rsidR="00203B83" w:rsidRPr="00203B83">
        <w:fldChar w:fldCharType="begin"/>
      </w:r>
      <w:r w:rsidR="00203B83" w:rsidRPr="00203B83">
        <w:instrText xml:space="preserve"> REF _Ref382317755 \n \h </w:instrText>
      </w:r>
      <w:r w:rsidR="00203B83">
        <w:instrText xml:space="preserve"> \* MERGEFORMAT </w:instrText>
      </w:r>
      <w:r w:rsidR="00203B83" w:rsidRPr="00203B83">
        <w:fldChar w:fldCharType="separate"/>
      </w:r>
      <w:r w:rsidR="004C471E">
        <w:t>1.3.3</w:t>
      </w:r>
      <w:r w:rsidR="00203B83" w:rsidRPr="00203B83">
        <w:fldChar w:fldCharType="end"/>
      </w:r>
      <w:r w:rsidR="00203B83" w:rsidRPr="00203B83">
        <w:t>).</w:t>
      </w:r>
      <w:r w:rsidRPr="00203B83">
        <w:t xml:space="preserve"> </w:t>
      </w:r>
      <w:r w:rsidR="00203B83" w:rsidRPr="00203B83">
        <w:t xml:space="preserve"> </w:t>
      </w:r>
      <w:proofErr w:type="gramStart"/>
      <w:r w:rsidRPr="00203B83">
        <w:t>Then, the respective processing by processors.</w:t>
      </w:r>
      <w:proofErr w:type="gramEnd"/>
      <w:r w:rsidR="00203B83" w:rsidRPr="00203B83">
        <w:t xml:space="preserve"> First, the L0 processing is made with corresponding </w:t>
      </w:r>
      <w:proofErr w:type="spellStart"/>
      <w:r w:rsidR="00203B83" w:rsidRPr="00203B83">
        <w:t>JobOrder</w:t>
      </w:r>
      <w:proofErr w:type="spellEnd"/>
      <w:r w:rsidR="00203B83" w:rsidRPr="00203B83">
        <w:t xml:space="preserve">. </w:t>
      </w:r>
      <w:proofErr w:type="gramStart"/>
      <w:r w:rsidR="00203B83" w:rsidRPr="00203B83">
        <w:t>Then the L1A processing and the other successively.</w:t>
      </w:r>
      <w:proofErr w:type="gramEnd"/>
      <w:r w:rsidRPr="00203B83">
        <w:t xml:space="preserve"> At the end, end processing signal is thrown to </w:t>
      </w:r>
      <w:proofErr w:type="spellStart"/>
      <w:r w:rsidRPr="00203B83">
        <w:t>ProcessorChainController</w:t>
      </w:r>
      <w:proofErr w:type="spellEnd"/>
      <w:r w:rsidRPr="00203B83">
        <w:t>.</w:t>
      </w:r>
    </w:p>
    <w:p w14:paraId="70B20841" w14:textId="58519830" w:rsidR="00D15836" w:rsidRDefault="004F2C0B">
      <w:pPr>
        <w:spacing w:line="240" w:lineRule="auto"/>
        <w:rPr>
          <w:rFonts w:ascii="Cambria" w:hAnsi="Cambria"/>
          <w:b/>
          <w:bCs/>
          <w:sz w:val="26"/>
          <w:szCs w:val="26"/>
        </w:rPr>
      </w:pPr>
      <w:bookmarkStart w:id="66" w:name="__RefHeading__1212_119186695"/>
      <w:bookmarkEnd w:id="66"/>
      <w:r w:rsidRPr="00203B83">
        <w:rPr>
          <w:noProof/>
          <w:lang w:val="es-ES" w:eastAsia="es-ES" w:bidi="ar-SA"/>
        </w:rPr>
        <w:drawing>
          <wp:anchor distT="0" distB="0" distL="0" distR="0" simplePos="0" relativeHeight="251667456" behindDoc="0" locked="0" layoutInCell="1" allowOverlap="1" wp14:anchorId="3B9DF819" wp14:editId="6F44ACBF">
            <wp:simplePos x="0" y="0"/>
            <wp:positionH relativeFrom="column">
              <wp:posOffset>212090</wp:posOffset>
            </wp:positionH>
            <wp:positionV relativeFrom="paragraph">
              <wp:posOffset>532130</wp:posOffset>
            </wp:positionV>
            <wp:extent cx="5033645" cy="5626100"/>
            <wp:effectExtent l="0" t="0" r="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3645" cy="5626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15836">
        <w:br w:type="page"/>
      </w:r>
    </w:p>
    <w:p w14:paraId="2E9A50BD" w14:textId="3F600260" w:rsidR="003A1CE3" w:rsidRDefault="00A41743" w:rsidP="00F2320A">
      <w:pPr>
        <w:pStyle w:val="Heading2"/>
        <w:numPr>
          <w:ilvl w:val="2"/>
          <w:numId w:val="14"/>
        </w:numPr>
        <w:suppressAutoHyphens/>
      </w:pPr>
      <w:bookmarkStart w:id="67" w:name="_Toc382378098"/>
      <w:r>
        <w:lastRenderedPageBreak/>
        <w:t>Delete Processing Chain</w:t>
      </w:r>
      <w:bookmarkEnd w:id="67"/>
    </w:p>
    <w:p w14:paraId="6147F870" w14:textId="77777777" w:rsidR="00F2320A" w:rsidRDefault="00F2320A" w:rsidP="00FF1287"/>
    <w:p w14:paraId="71181C81" w14:textId="3A2A77A7" w:rsidR="00FF1287" w:rsidRDefault="00F2320A" w:rsidP="00FF1287">
      <w:r w:rsidRPr="00F05AF9">
        <w:t xml:space="preserve">When the </w:t>
      </w:r>
      <w:proofErr w:type="spellStart"/>
      <w:r w:rsidRPr="00F05AF9">
        <w:t>ProcessorChainController</w:t>
      </w:r>
      <w:proofErr w:type="spellEnd"/>
      <w:r w:rsidRPr="00F05AF9">
        <w:t xml:space="preserve"> has received the end </w:t>
      </w:r>
      <w:proofErr w:type="gramStart"/>
      <w:r w:rsidRPr="00F05AF9">
        <w:t>Processing</w:t>
      </w:r>
      <w:proofErr w:type="gramEnd"/>
      <w:r w:rsidRPr="00F05AF9">
        <w:t xml:space="preserve"> signal, the chain is deleted</w:t>
      </w:r>
      <w:r w:rsidR="00F05AF9" w:rsidRPr="00F05AF9">
        <w:t>. T</w:t>
      </w:r>
      <w:r w:rsidRPr="00F05AF9">
        <w:t xml:space="preserve">he resources are free </w:t>
      </w:r>
      <w:r w:rsidR="00F05AF9" w:rsidRPr="00F05AF9">
        <w:t xml:space="preserve">in order </w:t>
      </w:r>
      <w:r w:rsidRPr="00F05AF9">
        <w:t>to create another processing chain in other time.</w:t>
      </w:r>
    </w:p>
    <w:p w14:paraId="246A870B" w14:textId="77777777" w:rsidR="00A41743" w:rsidRDefault="00A41743" w:rsidP="00FF1287"/>
    <w:p w14:paraId="25CB7DA6" w14:textId="62C8FA70" w:rsidR="00A41743" w:rsidRDefault="004F2C0B" w:rsidP="00FF1287">
      <w:r>
        <w:rPr>
          <w:noProof/>
          <w:lang w:val="es-ES" w:eastAsia="es-ES" w:bidi="ar-SA"/>
        </w:rPr>
        <w:drawing>
          <wp:anchor distT="0" distB="0" distL="0" distR="0" simplePos="0" relativeHeight="251668480" behindDoc="0" locked="0" layoutInCell="1" allowOverlap="1" wp14:anchorId="3643B1F9" wp14:editId="63F1C1E9">
            <wp:simplePos x="0" y="0"/>
            <wp:positionH relativeFrom="column">
              <wp:align>center</wp:align>
            </wp:positionH>
            <wp:positionV relativeFrom="paragraph">
              <wp:posOffset>28575</wp:posOffset>
            </wp:positionV>
            <wp:extent cx="3928110" cy="5099050"/>
            <wp:effectExtent l="0" t="0" r="0" b="6350"/>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8219" cy="5098493"/>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509C5">
        <w:rPr>
          <w:noProof/>
          <w:lang w:val="es-ES" w:eastAsia="es-ES" w:bidi="ar-SA"/>
        </w:rPr>
        <mc:AlternateContent>
          <mc:Choice Requires="wps">
            <w:drawing>
              <wp:anchor distT="0" distB="0" distL="114300" distR="114300" simplePos="0" relativeHeight="251689984" behindDoc="0" locked="0" layoutInCell="1" allowOverlap="1" wp14:anchorId="6ED05F6E" wp14:editId="533C7487">
                <wp:simplePos x="0" y="0"/>
                <wp:positionH relativeFrom="column">
                  <wp:posOffset>641350</wp:posOffset>
                </wp:positionH>
                <wp:positionV relativeFrom="paragraph">
                  <wp:posOffset>5895340</wp:posOffset>
                </wp:positionV>
                <wp:extent cx="4476115" cy="635"/>
                <wp:effectExtent l="0" t="0" r="0" b="0"/>
                <wp:wrapSquare wrapText="largest"/>
                <wp:docPr id="17" name="Text Box 17"/>
                <wp:cNvGraphicFramePr/>
                <a:graphic xmlns:a="http://schemas.openxmlformats.org/drawingml/2006/main">
                  <a:graphicData uri="http://schemas.microsoft.com/office/word/2010/wordprocessingShape">
                    <wps:wsp>
                      <wps:cNvSpPr txBox="1"/>
                      <wps:spPr>
                        <a:xfrm>
                          <a:off x="0" y="0"/>
                          <a:ext cx="4476115" cy="635"/>
                        </a:xfrm>
                        <a:prstGeom prst="rect">
                          <a:avLst/>
                        </a:prstGeom>
                        <a:solidFill>
                          <a:prstClr val="white"/>
                        </a:solidFill>
                        <a:ln>
                          <a:noFill/>
                        </a:ln>
                        <a:effectLst/>
                      </wps:spPr>
                      <wps:txbx>
                        <w:txbxContent>
                          <w:p w14:paraId="38AAABC2" w14:textId="228A8E48" w:rsidR="00886191" w:rsidRPr="00B929E2" w:rsidRDefault="00886191" w:rsidP="004509C5">
                            <w:pPr>
                              <w:pStyle w:val="Caption"/>
                              <w:jc w:val="center"/>
                              <w:rPr>
                                <w:noProof/>
                              </w:rPr>
                            </w:pPr>
                            <w:r>
                              <w:t xml:space="preserve">Figure </w:t>
                            </w:r>
                            <w:fldSimple w:instr=" SEQ Figure \* ARABIC ">
                              <w:r>
                                <w:rPr>
                                  <w:noProof/>
                                </w:rPr>
                                <w:t>11</w:t>
                              </w:r>
                            </w:fldSimple>
                            <w:r>
                              <w:t xml:space="preserve"> Delete Processing 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4" type="#_x0000_t202" style="position:absolute;margin-left:50.5pt;margin-top:464.2pt;width:352.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" stroked="f">
                <v:textbox style="mso-fit-shape-to-text:t" inset="0,0,0,0">
                  <w:txbxContent>
                    <w:p w14:paraId="38AAABC2" w14:textId="228A8E48" w:rsidR="00886191" w:rsidRPr="00B929E2" w:rsidRDefault="00886191" w:rsidP="004509C5">
                      <w:pPr>
                        <w:pStyle w:val="Caption"/>
                        <w:jc w:val="center"/>
                        <w:rPr>
                          <w:noProof/>
                        </w:rPr>
                      </w:pPr>
                      <w:r>
                        <w:t xml:space="preserve">Figure </w:t>
                      </w:r>
                      <w:fldSimple w:instr=" SEQ Figure \* ARABIC ">
                        <w:r>
                          <w:rPr>
                            <w:noProof/>
                          </w:rPr>
                          <w:t>11</w:t>
                        </w:r>
                      </w:fldSimple>
                      <w:r>
                        <w:t xml:space="preserve"> Delete Processing Chain</w:t>
                      </w:r>
                    </w:p>
                  </w:txbxContent>
                </v:textbox>
                <w10:wrap type="square" side="largest"/>
              </v:shape>
            </w:pict>
          </mc:Fallback>
        </mc:AlternateContent>
      </w:r>
    </w:p>
    <w:p w14:paraId="0AA01C2E" w14:textId="77777777" w:rsidR="00A41743" w:rsidRDefault="00A41743" w:rsidP="00FF1287"/>
    <w:p w14:paraId="3B65C024" w14:textId="77777777" w:rsidR="00A41743" w:rsidRDefault="00A41743" w:rsidP="00FF1287"/>
    <w:p w14:paraId="4988FE18" w14:textId="77777777" w:rsidR="00A41743" w:rsidRDefault="00A41743" w:rsidP="00FF1287"/>
    <w:p w14:paraId="2788B078" w14:textId="77777777" w:rsidR="00A41743" w:rsidRDefault="00A41743" w:rsidP="00FF1287"/>
    <w:p w14:paraId="41E6A597" w14:textId="77777777" w:rsidR="00A41743" w:rsidRDefault="00A41743" w:rsidP="00FF1287"/>
    <w:p w14:paraId="486B5BF6" w14:textId="77777777" w:rsidR="00A41743" w:rsidRDefault="00A41743" w:rsidP="00FF1287"/>
    <w:p w14:paraId="59B3B87E" w14:textId="77777777" w:rsidR="00A41743" w:rsidRDefault="00A41743" w:rsidP="00FF1287"/>
    <w:p w14:paraId="5EB9A897" w14:textId="77777777" w:rsidR="00A41743" w:rsidRDefault="00A41743" w:rsidP="00FF1287"/>
    <w:p w14:paraId="13859B80" w14:textId="77777777" w:rsidR="00A41743" w:rsidRDefault="00A41743" w:rsidP="00FF1287"/>
    <w:p w14:paraId="07AB2D88" w14:textId="77777777" w:rsidR="00A41743" w:rsidRDefault="00A41743" w:rsidP="00FF1287"/>
    <w:p w14:paraId="4CFE7E71" w14:textId="77777777" w:rsidR="00A41743" w:rsidRDefault="00A41743" w:rsidP="00FF1287"/>
    <w:p w14:paraId="5A458C31" w14:textId="77777777" w:rsidR="00A41743" w:rsidRDefault="00A41743" w:rsidP="00FF1287"/>
    <w:p w14:paraId="39201728" w14:textId="77777777" w:rsidR="00A41743" w:rsidRDefault="00A41743" w:rsidP="00FF1287"/>
    <w:p w14:paraId="1F252DD4" w14:textId="77777777" w:rsidR="00A41743" w:rsidRDefault="00A41743" w:rsidP="00FF1287"/>
    <w:p w14:paraId="705BDEC0" w14:textId="77777777" w:rsidR="00A41743" w:rsidRDefault="00A41743" w:rsidP="00FF1287"/>
    <w:p w14:paraId="0F7D698F" w14:textId="77777777" w:rsidR="00A41743" w:rsidRDefault="00A41743" w:rsidP="00FF1287"/>
    <w:p w14:paraId="6E8CCA77" w14:textId="77777777" w:rsidR="00132CDA" w:rsidRDefault="00132CDA" w:rsidP="00FF1287"/>
    <w:p w14:paraId="2A403C28" w14:textId="77777777" w:rsidR="00132CDA" w:rsidRDefault="00132CDA" w:rsidP="00FF1287"/>
    <w:p w14:paraId="7D5086FF" w14:textId="77777777" w:rsidR="00132CDA" w:rsidRDefault="00132CDA" w:rsidP="00FF1287"/>
    <w:p w14:paraId="1557D4E2" w14:textId="77777777" w:rsidR="00132CDA" w:rsidRDefault="00132CDA" w:rsidP="00FF1287"/>
    <w:p w14:paraId="7ABD2C72" w14:textId="45DAE740" w:rsidR="00A83DC9" w:rsidRDefault="00A83DC9" w:rsidP="00A41743">
      <w:pPr>
        <w:pStyle w:val="Heading1"/>
        <w:numPr>
          <w:ilvl w:val="0"/>
          <w:numId w:val="14"/>
        </w:numPr>
        <w:suppressAutoHyphens/>
        <w:contextualSpacing w:val="0"/>
        <w:jc w:val="both"/>
      </w:pPr>
      <w:bookmarkStart w:id="68" w:name="_Toc382378099"/>
      <w:bookmarkStart w:id="69" w:name="_Toc378865398"/>
      <w:r>
        <w:lastRenderedPageBreak/>
        <w:t>Software developed</w:t>
      </w:r>
      <w:bookmarkEnd w:id="68"/>
    </w:p>
    <w:p w14:paraId="465F01F5" w14:textId="77777777" w:rsidR="00A83DC9" w:rsidRDefault="00A83DC9" w:rsidP="00A83DC9"/>
    <w:p w14:paraId="79E65485" w14:textId="1CC17F6F" w:rsidR="00A83DC9" w:rsidRDefault="00ED680B" w:rsidP="00A83DC9">
      <w:r>
        <w:t xml:space="preserve">The software that has been developed is indicated in </w:t>
      </w:r>
      <w:r w:rsidR="002C2BF1">
        <w:fldChar w:fldCharType="begin"/>
      </w:r>
      <w:r w:rsidR="002C2BF1">
        <w:instrText xml:space="preserve"> REF _Ref382308042 \h </w:instrText>
      </w:r>
      <w:r w:rsidR="002C2BF1">
        <w:fldChar w:fldCharType="separate"/>
      </w:r>
      <w:r w:rsidR="004C471E">
        <w:t xml:space="preserve">Table </w:t>
      </w:r>
      <w:r w:rsidR="004C471E">
        <w:rPr>
          <w:noProof/>
        </w:rPr>
        <w:t>2</w:t>
      </w:r>
      <w:r w:rsidR="002C2BF1">
        <w:fldChar w:fldCharType="end"/>
      </w:r>
      <w:r w:rsidR="002C2BF1">
        <w:t xml:space="preserve">. It has been </w:t>
      </w:r>
      <w:r w:rsidR="00A83DC9">
        <w:t>developed in Python2.7</w:t>
      </w:r>
      <w:sdt>
        <w:sdtPr>
          <w:id w:val="-369231692"/>
          <w:citation/>
        </w:sdtPr>
        <w:sdtEndPr/>
        <w:sdtContent>
          <w:r w:rsidR="00696FF5">
            <w:fldChar w:fldCharType="begin"/>
          </w:r>
          <w:r w:rsidR="00696FF5" w:rsidRPr="00696FF5">
            <w:instrText xml:space="preserve"> CITATION Foundation2014 \l 3082 </w:instrText>
          </w:r>
          <w:r w:rsidR="00696FF5">
            <w:fldChar w:fldCharType="separate"/>
          </w:r>
          <w:r w:rsidR="00004DDD">
            <w:rPr>
              <w:noProof/>
            </w:rPr>
            <w:t xml:space="preserve"> (Foundation, 2014)</w:t>
          </w:r>
          <w:r w:rsidR="00696FF5">
            <w:fldChar w:fldCharType="end"/>
          </w:r>
        </w:sdtContent>
      </w:sdt>
      <w:r w:rsidR="000C27D7">
        <w:t>.</w:t>
      </w:r>
    </w:p>
    <w:p w14:paraId="0E9D488F" w14:textId="77777777" w:rsidR="000C27D7" w:rsidRDefault="000C27D7" w:rsidP="00A83DC9"/>
    <w:p w14:paraId="22958BE9" w14:textId="7E0B8365" w:rsidR="00ED680B" w:rsidRDefault="00ED680B" w:rsidP="00ED680B">
      <w:pPr>
        <w:pStyle w:val="Caption"/>
        <w:keepNext/>
        <w:jc w:val="center"/>
      </w:pPr>
      <w:bookmarkStart w:id="70" w:name="_Ref382308042"/>
      <w:r>
        <w:t xml:space="preserve">Table </w:t>
      </w:r>
      <w:fldSimple w:instr=" SEQ Table \* ARABIC ">
        <w:r w:rsidR="00F24983">
          <w:rPr>
            <w:noProof/>
          </w:rPr>
          <w:t>3</w:t>
        </w:r>
      </w:fldSimple>
      <w:bookmarkEnd w:id="70"/>
      <w:r>
        <w:t xml:space="preserve"> Developed software for the Orchestrator</w:t>
      </w:r>
    </w:p>
    <w:tbl>
      <w:tblPr>
        <w:tblStyle w:val="TableGrid"/>
        <w:tblW w:w="0" w:type="auto"/>
        <w:tblLook w:val="04A0" w:firstRow="1" w:lastRow="0" w:firstColumn="1" w:lastColumn="0" w:noHBand="0" w:noVBand="1"/>
      </w:tblPr>
      <w:tblGrid>
        <w:gridCol w:w="4605"/>
        <w:gridCol w:w="4605"/>
      </w:tblGrid>
      <w:tr w:rsidR="000C27D7" w14:paraId="43269EB1" w14:textId="77777777" w:rsidTr="000C27D7">
        <w:tc>
          <w:tcPr>
            <w:tcW w:w="4605" w:type="dxa"/>
            <w:shd w:val="clear" w:color="auto" w:fill="D9D9D9" w:themeFill="background1" w:themeFillShade="D9"/>
          </w:tcPr>
          <w:p w14:paraId="2054B9C7" w14:textId="591ED629" w:rsidR="000C27D7" w:rsidRPr="000C27D7" w:rsidRDefault="000C27D7" w:rsidP="000C27D7">
            <w:pPr>
              <w:suppressAutoHyphens/>
              <w:spacing w:before="120" w:line="100" w:lineRule="atLeast"/>
              <w:jc w:val="center"/>
              <w:rPr>
                <w:rFonts w:asciiTheme="majorHAnsi" w:eastAsia="Arial Unicode MS" w:hAnsiTheme="majorHAnsi"/>
                <w:b/>
                <w:sz w:val="28"/>
                <w:szCs w:val="28"/>
              </w:rPr>
            </w:pPr>
            <w:r w:rsidRPr="000C27D7">
              <w:rPr>
                <w:rFonts w:asciiTheme="majorHAnsi" w:eastAsia="Arial Unicode MS" w:hAnsiTheme="majorHAnsi"/>
                <w:b/>
                <w:sz w:val="28"/>
                <w:szCs w:val="28"/>
              </w:rPr>
              <w:t>File</w:t>
            </w:r>
          </w:p>
        </w:tc>
        <w:tc>
          <w:tcPr>
            <w:tcW w:w="4605" w:type="dxa"/>
            <w:shd w:val="clear" w:color="auto" w:fill="D9D9D9" w:themeFill="background1" w:themeFillShade="D9"/>
          </w:tcPr>
          <w:p w14:paraId="6D67D36B" w14:textId="0F0ACBB9" w:rsidR="000C27D7" w:rsidRPr="000C27D7" w:rsidRDefault="000C27D7" w:rsidP="000C27D7">
            <w:pPr>
              <w:suppressAutoHyphens/>
              <w:spacing w:before="120" w:line="100" w:lineRule="atLeast"/>
              <w:jc w:val="center"/>
              <w:rPr>
                <w:rFonts w:asciiTheme="majorHAnsi" w:eastAsia="Arial Unicode MS" w:hAnsiTheme="majorHAnsi"/>
                <w:b/>
                <w:sz w:val="28"/>
                <w:szCs w:val="28"/>
              </w:rPr>
            </w:pPr>
            <w:r w:rsidRPr="000C27D7">
              <w:rPr>
                <w:rFonts w:asciiTheme="majorHAnsi" w:eastAsia="Arial Unicode MS" w:hAnsiTheme="majorHAnsi"/>
                <w:b/>
                <w:sz w:val="28"/>
                <w:szCs w:val="28"/>
              </w:rPr>
              <w:t>Contains</w:t>
            </w:r>
          </w:p>
        </w:tc>
      </w:tr>
      <w:tr w:rsidR="000C27D7" w14:paraId="54443ED2" w14:textId="77777777" w:rsidTr="000C27D7">
        <w:tc>
          <w:tcPr>
            <w:tcW w:w="4605" w:type="dxa"/>
            <w:vAlign w:val="center"/>
          </w:tcPr>
          <w:p w14:paraId="3BA2B8A7" w14:textId="2C36301B" w:rsidR="000C27D7" w:rsidRDefault="000C27D7" w:rsidP="000C27D7">
            <w:pPr>
              <w:jc w:val="center"/>
            </w:pPr>
            <w:r>
              <w:t>jobOrder.py</w:t>
            </w:r>
          </w:p>
        </w:tc>
        <w:tc>
          <w:tcPr>
            <w:tcW w:w="4605" w:type="dxa"/>
          </w:tcPr>
          <w:p w14:paraId="6C92BC07" w14:textId="3F6932E9" w:rsidR="000C27D7" w:rsidRDefault="000C27D7" w:rsidP="000C27D7">
            <w:r>
              <w:t xml:space="preserve">Definition of </w:t>
            </w:r>
            <w:proofErr w:type="spellStart"/>
            <w:r>
              <w:t>JobOrder</w:t>
            </w:r>
            <w:proofErr w:type="spellEnd"/>
            <w:r>
              <w:t xml:space="preserve"> class </w:t>
            </w:r>
          </w:p>
        </w:tc>
      </w:tr>
      <w:tr w:rsidR="000C27D7" w14:paraId="73673310" w14:textId="77777777" w:rsidTr="000C27D7">
        <w:tc>
          <w:tcPr>
            <w:tcW w:w="4605" w:type="dxa"/>
            <w:vAlign w:val="center"/>
          </w:tcPr>
          <w:p w14:paraId="592AD5E1" w14:textId="4093046A" w:rsidR="000C27D7" w:rsidRDefault="000C27D7" w:rsidP="000C27D7">
            <w:pPr>
              <w:jc w:val="center"/>
            </w:pPr>
            <w:r>
              <w:t>Listener.py</w:t>
            </w:r>
          </w:p>
        </w:tc>
        <w:tc>
          <w:tcPr>
            <w:tcW w:w="4605" w:type="dxa"/>
          </w:tcPr>
          <w:p w14:paraId="5B5BFF8A" w14:textId="41D2DEC0" w:rsidR="000C27D7" w:rsidRDefault="000C27D7" w:rsidP="00A83DC9">
            <w:r>
              <w:t>Contains the listener definition</w:t>
            </w:r>
          </w:p>
        </w:tc>
      </w:tr>
      <w:tr w:rsidR="000C27D7" w14:paraId="1BF8AB53" w14:textId="77777777" w:rsidTr="000C27D7">
        <w:tc>
          <w:tcPr>
            <w:tcW w:w="4605" w:type="dxa"/>
            <w:vAlign w:val="center"/>
          </w:tcPr>
          <w:p w14:paraId="4E8C5851" w14:textId="2DD142EE" w:rsidR="000C27D7" w:rsidRDefault="000C27D7" w:rsidP="000C27D7">
            <w:pPr>
              <w:jc w:val="center"/>
            </w:pPr>
            <w:r>
              <w:t>Orchestrator.py</w:t>
            </w:r>
          </w:p>
        </w:tc>
        <w:tc>
          <w:tcPr>
            <w:tcW w:w="4605" w:type="dxa"/>
          </w:tcPr>
          <w:p w14:paraId="79250333" w14:textId="51B837E0" w:rsidR="000C27D7" w:rsidRDefault="000C27D7" w:rsidP="00A83DC9">
            <w:r>
              <w:t>Contains the Orchestrator definition</w:t>
            </w:r>
          </w:p>
        </w:tc>
      </w:tr>
      <w:tr w:rsidR="000C27D7" w14:paraId="410BEBAE" w14:textId="77777777" w:rsidTr="000C27D7">
        <w:tc>
          <w:tcPr>
            <w:tcW w:w="4605" w:type="dxa"/>
            <w:vAlign w:val="center"/>
          </w:tcPr>
          <w:p w14:paraId="3B35918E" w14:textId="015D5A97" w:rsidR="000C27D7" w:rsidRDefault="000C27D7" w:rsidP="000C27D7">
            <w:pPr>
              <w:jc w:val="center"/>
            </w:pPr>
            <w:r>
              <w:t>ProcessingChain.py</w:t>
            </w:r>
          </w:p>
        </w:tc>
        <w:tc>
          <w:tcPr>
            <w:tcW w:w="4605" w:type="dxa"/>
          </w:tcPr>
          <w:p w14:paraId="111DD89E" w14:textId="23447B32" w:rsidR="000C27D7" w:rsidRDefault="000C27D7" w:rsidP="00A83DC9">
            <w:r>
              <w:t>Contains the Processing Chain Controller and the processing chain class definitions</w:t>
            </w:r>
          </w:p>
        </w:tc>
      </w:tr>
      <w:tr w:rsidR="000C27D7" w14:paraId="5EFA27B9" w14:textId="77777777" w:rsidTr="000C27D7">
        <w:tc>
          <w:tcPr>
            <w:tcW w:w="4605" w:type="dxa"/>
            <w:vAlign w:val="center"/>
          </w:tcPr>
          <w:p w14:paraId="652AEB72" w14:textId="08398AA6" w:rsidR="000C27D7" w:rsidRDefault="000C27D7" w:rsidP="000C27D7">
            <w:pPr>
              <w:jc w:val="center"/>
            </w:pPr>
            <w:r>
              <w:t>Main.py</w:t>
            </w:r>
          </w:p>
        </w:tc>
        <w:tc>
          <w:tcPr>
            <w:tcW w:w="4605" w:type="dxa"/>
          </w:tcPr>
          <w:p w14:paraId="3A9771EB" w14:textId="518E1B12" w:rsidR="000C27D7" w:rsidRDefault="000C27D7" w:rsidP="00A83DC9">
            <w:r>
              <w:t xml:space="preserve">File than runs whole Orchestrator </w:t>
            </w:r>
          </w:p>
        </w:tc>
      </w:tr>
    </w:tbl>
    <w:p w14:paraId="6188BE42" w14:textId="77777777" w:rsidR="00A83DC9" w:rsidRDefault="00A83DC9" w:rsidP="00A83DC9"/>
    <w:p w14:paraId="52487C46" w14:textId="575C03E1" w:rsidR="00F2320A" w:rsidRDefault="00A41743" w:rsidP="00A41743">
      <w:pPr>
        <w:pStyle w:val="Heading1"/>
        <w:numPr>
          <w:ilvl w:val="0"/>
          <w:numId w:val="14"/>
        </w:numPr>
        <w:suppressAutoHyphens/>
        <w:contextualSpacing w:val="0"/>
        <w:jc w:val="both"/>
      </w:pPr>
      <w:bookmarkStart w:id="71" w:name="_Toc382378100"/>
      <w:r>
        <w:lastRenderedPageBreak/>
        <w:t>Conclusions</w:t>
      </w:r>
      <w:bookmarkEnd w:id="71"/>
    </w:p>
    <w:p w14:paraId="000DC654" w14:textId="470ABFFB" w:rsidR="00F2320A" w:rsidRDefault="00F2320A" w:rsidP="00F2320A"/>
    <w:p w14:paraId="19C855CE" w14:textId="5F93E9FA" w:rsidR="00F2320A" w:rsidRDefault="00F2320A" w:rsidP="002E7572">
      <w:pPr>
        <w:jc w:val="both"/>
      </w:pPr>
      <w:r>
        <w:t xml:space="preserve">The Orchestrator component and its subcomponents have been designed and developed. </w:t>
      </w:r>
      <w:r w:rsidR="002E7572">
        <w:t xml:space="preserve">In addition, the </w:t>
      </w:r>
      <w:proofErr w:type="spellStart"/>
      <w:r>
        <w:t>GeoServer</w:t>
      </w:r>
      <w:proofErr w:type="spellEnd"/>
      <w:r>
        <w:t xml:space="preserve"> interface </w:t>
      </w:r>
      <w:r w:rsidR="002E7572">
        <w:t>has been implemented.</w:t>
      </w:r>
    </w:p>
    <w:p w14:paraId="48840CF6" w14:textId="77777777" w:rsidR="002E7572" w:rsidRDefault="002E7572" w:rsidP="002E7572">
      <w:pPr>
        <w:jc w:val="both"/>
      </w:pPr>
    </w:p>
    <w:p w14:paraId="0273CC6D" w14:textId="4B51C5C9" w:rsidR="00A41743" w:rsidRDefault="00F2320A" w:rsidP="002E7572">
      <w:pPr>
        <w:jc w:val="both"/>
      </w:pPr>
      <w:r>
        <w:t xml:space="preserve">For the </w:t>
      </w:r>
      <w:proofErr w:type="spellStart"/>
      <w:r>
        <w:t>GeoCloud</w:t>
      </w:r>
      <w:proofErr w:type="spellEnd"/>
      <w:r>
        <w:t xml:space="preserve"> experi</w:t>
      </w:r>
      <w:r w:rsidR="002E7572">
        <w:t>ment, this is a first approach and some parts can be adapted during the implementation</w:t>
      </w:r>
    </w:p>
    <w:p w14:paraId="7C0735FB" w14:textId="77777777" w:rsidR="00CE2E29" w:rsidRPr="00F2320A" w:rsidRDefault="00CE2E29" w:rsidP="00F2320A"/>
    <w:p w14:paraId="6E72080C" w14:textId="30F5D21B" w:rsidR="002E7572" w:rsidRDefault="002E7572" w:rsidP="002E7572">
      <w:pPr>
        <w:pStyle w:val="Caption"/>
        <w:keepNext/>
        <w:jc w:val="center"/>
      </w:pPr>
      <w:r>
        <w:t xml:space="preserve">Table </w:t>
      </w:r>
      <w:fldSimple w:instr=" SEQ Table \* ARABIC ">
        <w:r w:rsidR="00F24983">
          <w:rPr>
            <w:noProof/>
          </w:rPr>
          <w:t>4</w:t>
        </w:r>
      </w:fldSimple>
      <w:r>
        <w:t xml:space="preserve"> Summary of the interfaces of the Orchestrator</w:t>
      </w:r>
    </w:p>
    <w:tbl>
      <w:tblPr>
        <w:tblStyle w:val="TableGrid"/>
        <w:tblW w:w="0" w:type="auto"/>
        <w:tblLook w:val="04A0" w:firstRow="1" w:lastRow="0" w:firstColumn="1" w:lastColumn="0" w:noHBand="0" w:noVBand="1"/>
      </w:tblPr>
      <w:tblGrid>
        <w:gridCol w:w="3494"/>
        <w:gridCol w:w="3495"/>
        <w:gridCol w:w="2297"/>
      </w:tblGrid>
      <w:tr w:rsidR="00696FF5" w14:paraId="0D800B84" w14:textId="15CA1C46" w:rsidTr="00696FF5">
        <w:tc>
          <w:tcPr>
            <w:tcW w:w="3494" w:type="dxa"/>
            <w:shd w:val="clear" w:color="auto" w:fill="D9D9D9" w:themeFill="background1" w:themeFillShade="D9"/>
          </w:tcPr>
          <w:p w14:paraId="5C93BFAF" w14:textId="2EE4922A" w:rsidR="00696FF5" w:rsidRPr="00696FF5" w:rsidRDefault="00696FF5" w:rsidP="00696FF5">
            <w:pPr>
              <w:suppressAutoHyphens/>
              <w:spacing w:before="120" w:line="100" w:lineRule="atLeast"/>
              <w:jc w:val="center"/>
              <w:rPr>
                <w:rFonts w:asciiTheme="majorHAnsi" w:eastAsia="Arial Unicode MS" w:hAnsiTheme="majorHAnsi"/>
                <w:b/>
                <w:sz w:val="28"/>
                <w:szCs w:val="28"/>
              </w:rPr>
            </w:pPr>
            <w:r w:rsidRPr="00696FF5">
              <w:rPr>
                <w:rFonts w:asciiTheme="majorHAnsi" w:eastAsia="Arial Unicode MS" w:hAnsiTheme="majorHAnsi"/>
                <w:b/>
                <w:sz w:val="28"/>
                <w:szCs w:val="28"/>
              </w:rPr>
              <w:t>From</w:t>
            </w:r>
          </w:p>
        </w:tc>
        <w:tc>
          <w:tcPr>
            <w:tcW w:w="3495" w:type="dxa"/>
            <w:shd w:val="clear" w:color="auto" w:fill="D9D9D9" w:themeFill="background1" w:themeFillShade="D9"/>
          </w:tcPr>
          <w:p w14:paraId="2B2D8CD2" w14:textId="11C826C8" w:rsidR="00696FF5" w:rsidRPr="00696FF5" w:rsidRDefault="00696FF5" w:rsidP="00696FF5">
            <w:pPr>
              <w:suppressAutoHyphens/>
              <w:spacing w:before="120" w:line="100" w:lineRule="atLeast"/>
              <w:jc w:val="center"/>
              <w:rPr>
                <w:rFonts w:asciiTheme="majorHAnsi" w:eastAsia="Arial Unicode MS" w:hAnsiTheme="majorHAnsi"/>
                <w:b/>
                <w:sz w:val="28"/>
                <w:szCs w:val="28"/>
              </w:rPr>
            </w:pPr>
            <w:r w:rsidRPr="00696FF5">
              <w:rPr>
                <w:rFonts w:asciiTheme="majorHAnsi" w:eastAsia="Arial Unicode MS" w:hAnsiTheme="majorHAnsi"/>
                <w:b/>
                <w:sz w:val="28"/>
                <w:szCs w:val="28"/>
              </w:rPr>
              <w:t>To</w:t>
            </w:r>
          </w:p>
        </w:tc>
        <w:tc>
          <w:tcPr>
            <w:tcW w:w="2297" w:type="dxa"/>
            <w:shd w:val="clear" w:color="auto" w:fill="D9D9D9" w:themeFill="background1" w:themeFillShade="D9"/>
          </w:tcPr>
          <w:p w14:paraId="05AB568A" w14:textId="3B81EF99" w:rsidR="00696FF5" w:rsidRPr="00696FF5" w:rsidRDefault="00696FF5" w:rsidP="00696FF5">
            <w:pPr>
              <w:suppressAutoHyphens/>
              <w:spacing w:before="120" w:line="100" w:lineRule="atLeast"/>
              <w:jc w:val="center"/>
              <w:rPr>
                <w:rFonts w:asciiTheme="majorHAnsi" w:eastAsia="Arial Unicode MS" w:hAnsiTheme="majorHAnsi"/>
                <w:b/>
                <w:sz w:val="28"/>
                <w:szCs w:val="28"/>
              </w:rPr>
            </w:pPr>
            <w:r>
              <w:rPr>
                <w:rFonts w:asciiTheme="majorHAnsi" w:eastAsia="Arial Unicode MS" w:hAnsiTheme="majorHAnsi"/>
                <w:b/>
                <w:sz w:val="28"/>
                <w:szCs w:val="28"/>
              </w:rPr>
              <w:t>Interface</w:t>
            </w:r>
          </w:p>
        </w:tc>
      </w:tr>
      <w:tr w:rsidR="00696FF5" w14:paraId="5B322C91" w14:textId="1923ACF3" w:rsidTr="00696FF5">
        <w:tc>
          <w:tcPr>
            <w:tcW w:w="3494" w:type="dxa"/>
          </w:tcPr>
          <w:p w14:paraId="0446756A" w14:textId="44041CC2" w:rsidR="00696FF5" w:rsidRDefault="00696FF5" w:rsidP="00F2320A">
            <w:r>
              <w:t>Listener</w:t>
            </w:r>
          </w:p>
        </w:tc>
        <w:tc>
          <w:tcPr>
            <w:tcW w:w="3495" w:type="dxa"/>
          </w:tcPr>
          <w:p w14:paraId="1E13084D" w14:textId="6CD00C53" w:rsidR="00696FF5" w:rsidRDefault="00696FF5" w:rsidP="00F2320A">
            <w:r>
              <w:t>Orchestrator</w:t>
            </w:r>
          </w:p>
        </w:tc>
        <w:tc>
          <w:tcPr>
            <w:tcW w:w="2297" w:type="dxa"/>
          </w:tcPr>
          <w:p w14:paraId="08AE9E54" w14:textId="3D449472" w:rsidR="00696FF5" w:rsidRDefault="00696FF5" w:rsidP="00F2320A">
            <w:r>
              <w:t>Notify that Raw Data is available.</w:t>
            </w:r>
          </w:p>
        </w:tc>
      </w:tr>
      <w:tr w:rsidR="00696FF5" w14:paraId="4A9AC35E" w14:textId="2DFCAAE6" w:rsidTr="00696FF5">
        <w:tc>
          <w:tcPr>
            <w:tcW w:w="3494" w:type="dxa"/>
          </w:tcPr>
          <w:p w14:paraId="50539C7B" w14:textId="2E45CE2F" w:rsidR="00696FF5" w:rsidRDefault="00696FF5" w:rsidP="00F2320A">
            <w:r>
              <w:t>Orchestrator</w:t>
            </w:r>
          </w:p>
        </w:tc>
        <w:tc>
          <w:tcPr>
            <w:tcW w:w="3495" w:type="dxa"/>
          </w:tcPr>
          <w:p w14:paraId="32A6F892" w14:textId="47039D2B" w:rsidR="00696FF5" w:rsidRDefault="00696FF5" w:rsidP="00F2320A">
            <w:proofErr w:type="spellStart"/>
            <w:r>
              <w:t>ProcessorChainController</w:t>
            </w:r>
            <w:proofErr w:type="spellEnd"/>
          </w:p>
        </w:tc>
        <w:tc>
          <w:tcPr>
            <w:tcW w:w="2297" w:type="dxa"/>
          </w:tcPr>
          <w:p w14:paraId="5134FDBD" w14:textId="3F79C342" w:rsidR="00696FF5" w:rsidRDefault="00696FF5" w:rsidP="00F2320A">
            <w:r>
              <w:t>Orders to create a new processing chain and manages it.</w:t>
            </w:r>
          </w:p>
        </w:tc>
      </w:tr>
      <w:tr w:rsidR="00696FF5" w14:paraId="078A15C9" w14:textId="78F720BC" w:rsidTr="00696FF5">
        <w:tc>
          <w:tcPr>
            <w:tcW w:w="3494" w:type="dxa"/>
          </w:tcPr>
          <w:p w14:paraId="0CCC51AD" w14:textId="57726BC7" w:rsidR="00696FF5" w:rsidRDefault="00696FF5" w:rsidP="00F2320A">
            <w:proofErr w:type="spellStart"/>
            <w:r>
              <w:t>ProcessorChainController</w:t>
            </w:r>
            <w:proofErr w:type="spellEnd"/>
          </w:p>
        </w:tc>
        <w:tc>
          <w:tcPr>
            <w:tcW w:w="3495" w:type="dxa"/>
          </w:tcPr>
          <w:p w14:paraId="15661040" w14:textId="5B9D8E21" w:rsidR="00696FF5" w:rsidRDefault="00696FF5" w:rsidP="00F2320A">
            <w:r>
              <w:t>Orchestrator</w:t>
            </w:r>
          </w:p>
        </w:tc>
        <w:tc>
          <w:tcPr>
            <w:tcW w:w="2297" w:type="dxa"/>
          </w:tcPr>
          <w:p w14:paraId="3BAFCDC6" w14:textId="1F6BF4C8" w:rsidR="00696FF5" w:rsidRDefault="00CE2E29" w:rsidP="00F2320A">
            <w:r>
              <w:t>Notify that a processing chain has finished.</w:t>
            </w:r>
          </w:p>
        </w:tc>
      </w:tr>
      <w:tr w:rsidR="00696FF5" w14:paraId="63792FD0" w14:textId="6275F9F9" w:rsidTr="00696FF5">
        <w:tc>
          <w:tcPr>
            <w:tcW w:w="3494" w:type="dxa"/>
          </w:tcPr>
          <w:p w14:paraId="7DE60B5F" w14:textId="3B2C24B1" w:rsidR="00696FF5" w:rsidRDefault="00696FF5" w:rsidP="00F2320A">
            <w:r>
              <w:t>Ground Stations</w:t>
            </w:r>
          </w:p>
        </w:tc>
        <w:tc>
          <w:tcPr>
            <w:tcW w:w="3495" w:type="dxa"/>
          </w:tcPr>
          <w:p w14:paraId="7D4F3A36" w14:textId="278863E2" w:rsidR="00696FF5" w:rsidRDefault="00696FF5" w:rsidP="00F2320A">
            <w:r>
              <w:t>Listener</w:t>
            </w:r>
          </w:p>
        </w:tc>
        <w:tc>
          <w:tcPr>
            <w:tcW w:w="2297" w:type="dxa"/>
          </w:tcPr>
          <w:p w14:paraId="6303A583" w14:textId="0B9A5202" w:rsidR="00696FF5" w:rsidRDefault="00CE2E29" w:rsidP="00F2320A">
            <w:r>
              <w:t>Pooling for available Raw Data.</w:t>
            </w:r>
          </w:p>
        </w:tc>
      </w:tr>
      <w:tr w:rsidR="00696FF5" w14:paraId="61C61381" w14:textId="1DF18D8D" w:rsidTr="00696FF5">
        <w:tc>
          <w:tcPr>
            <w:tcW w:w="3494" w:type="dxa"/>
          </w:tcPr>
          <w:p w14:paraId="548FA44D" w14:textId="06E72823" w:rsidR="00696FF5" w:rsidRDefault="00696FF5" w:rsidP="00F2320A">
            <w:r>
              <w:t>Orchestrator</w:t>
            </w:r>
          </w:p>
        </w:tc>
        <w:tc>
          <w:tcPr>
            <w:tcW w:w="3495" w:type="dxa"/>
          </w:tcPr>
          <w:p w14:paraId="259F0D18" w14:textId="6CFB8C3F" w:rsidR="00696FF5" w:rsidRDefault="00696FF5" w:rsidP="00F2320A">
            <w:r>
              <w:t>Archive</w:t>
            </w:r>
          </w:p>
        </w:tc>
        <w:tc>
          <w:tcPr>
            <w:tcW w:w="2297" w:type="dxa"/>
          </w:tcPr>
          <w:p w14:paraId="56D01078" w14:textId="4BCD8B5D" w:rsidR="00696FF5" w:rsidRDefault="00CE2E29" w:rsidP="00CE2E29">
            <w:r>
              <w:t xml:space="preserve">Through </w:t>
            </w:r>
            <w:proofErr w:type="spellStart"/>
            <w:r>
              <w:t>GSConfig</w:t>
            </w:r>
            <w:proofErr w:type="spellEnd"/>
            <w:r>
              <w:t xml:space="preserve"> library, to notify </w:t>
            </w:r>
            <w:proofErr w:type="spellStart"/>
            <w:r>
              <w:t>GeoServer</w:t>
            </w:r>
            <w:proofErr w:type="spellEnd"/>
            <w:r>
              <w:t xml:space="preserve"> that a new image has been putted.</w:t>
            </w:r>
          </w:p>
        </w:tc>
      </w:tr>
      <w:tr w:rsidR="00696FF5" w14:paraId="19C76B67" w14:textId="0714B8EB" w:rsidTr="00696FF5">
        <w:tc>
          <w:tcPr>
            <w:tcW w:w="3494" w:type="dxa"/>
          </w:tcPr>
          <w:p w14:paraId="0BCA474C" w14:textId="12700EC9" w:rsidR="00696FF5" w:rsidRDefault="00696FF5" w:rsidP="00F2320A">
            <w:r>
              <w:t>Archive</w:t>
            </w:r>
          </w:p>
        </w:tc>
        <w:tc>
          <w:tcPr>
            <w:tcW w:w="3495" w:type="dxa"/>
          </w:tcPr>
          <w:p w14:paraId="6A1DF185" w14:textId="6FF3E99E" w:rsidR="00696FF5" w:rsidRDefault="00696FF5" w:rsidP="00F2320A">
            <w:r>
              <w:t>Catalog</w:t>
            </w:r>
          </w:p>
        </w:tc>
        <w:tc>
          <w:tcPr>
            <w:tcW w:w="2297" w:type="dxa"/>
          </w:tcPr>
          <w:p w14:paraId="4106C35F" w14:textId="66F910D2" w:rsidR="00696FF5" w:rsidRDefault="00CE2E29" w:rsidP="00F2320A">
            <w:r>
              <w:t>Through plugin CSW that supports catalog services.</w:t>
            </w:r>
          </w:p>
        </w:tc>
      </w:tr>
    </w:tbl>
    <w:p w14:paraId="03C1DAEA" w14:textId="0CCD7EFD" w:rsidR="00696FF5" w:rsidRPr="00F2320A" w:rsidRDefault="00696FF5" w:rsidP="00F2320A"/>
    <w:bookmarkStart w:id="72" w:name="_Toc382378101" w:displacedByCustomXml="next"/>
    <w:sdt>
      <w:sdtPr>
        <w:rPr>
          <w:rFonts w:ascii="Calibri" w:hAnsi="Calibri"/>
          <w:b w:val="0"/>
          <w:bCs w:val="0"/>
          <w:sz w:val="22"/>
          <w:szCs w:val="22"/>
        </w:rPr>
        <w:id w:val="874738705"/>
        <w:docPartObj>
          <w:docPartGallery w:val="Bibliographies"/>
          <w:docPartUnique/>
        </w:docPartObj>
      </w:sdtPr>
      <w:sdtEndPr/>
      <w:sdtContent>
        <w:p w14:paraId="133EBD86" w14:textId="1BBF6EFF" w:rsidR="00696FF5" w:rsidRDefault="00696FF5">
          <w:pPr>
            <w:pStyle w:val="Heading1"/>
          </w:pPr>
          <w:r>
            <w:t>Bibliography</w:t>
          </w:r>
          <w:bookmarkEnd w:id="72"/>
        </w:p>
        <w:sdt>
          <w:sdtPr>
            <w:rPr>
              <w:kern w:val="0"/>
            </w:rPr>
            <w:id w:val="111145805"/>
            <w:bibliography/>
          </w:sdtPr>
          <w:sdtEndPr/>
          <w:sdtContent>
            <w:p w14:paraId="644D40C2" w14:textId="77777777" w:rsidR="00004DDD" w:rsidRDefault="00696FF5" w:rsidP="00004DDD">
              <w:pPr>
                <w:pStyle w:val="Bibliography"/>
                <w:ind w:left="720" w:hanging="720"/>
                <w:rPr>
                  <w:noProof/>
                </w:rPr>
              </w:pPr>
              <w:r>
                <w:fldChar w:fldCharType="begin"/>
              </w:r>
              <w:r>
                <w:instrText xml:space="preserve"> BIBLIOGRAPHY </w:instrText>
              </w:r>
              <w:r>
                <w:fldChar w:fldCharType="separate"/>
              </w:r>
              <w:r w:rsidR="00004DDD">
                <w:rPr>
                  <w:noProof/>
                </w:rPr>
                <w:t xml:space="preserve">Fed4FIRE. (2014). Fed4FIRE: Tools. </w:t>
              </w:r>
              <w:r w:rsidR="00004DDD">
                <w:rPr>
                  <w:i/>
                  <w:iCs/>
                  <w:noProof/>
                </w:rPr>
                <w:t>Fed4FIRE: Tools</w:t>
              </w:r>
              <w:r w:rsidR="00004DDD">
                <w:rPr>
                  <w:noProof/>
                </w:rPr>
                <w:t>.</w:t>
              </w:r>
            </w:p>
            <w:p w14:paraId="02BA39F5" w14:textId="77777777" w:rsidR="00004DDD" w:rsidRDefault="00004DDD" w:rsidP="00004DDD">
              <w:pPr>
                <w:pStyle w:val="Bibliography"/>
                <w:ind w:left="720" w:hanging="720"/>
                <w:rPr>
                  <w:noProof/>
                </w:rPr>
              </w:pPr>
              <w:r>
                <w:rPr>
                  <w:noProof/>
                </w:rPr>
                <w:t xml:space="preserve">Foundation, P. S. (2014, March). Python v2.7.6 documentation. </w:t>
              </w:r>
              <w:r>
                <w:rPr>
                  <w:i/>
                  <w:iCs/>
                  <w:noProof/>
                </w:rPr>
                <w:t>Python v2.7.6 documentation</w:t>
              </w:r>
              <w:r>
                <w:rPr>
                  <w:noProof/>
                </w:rPr>
                <w:t>.</w:t>
              </w:r>
            </w:p>
            <w:p w14:paraId="3D4E1990" w14:textId="77777777" w:rsidR="00004DDD" w:rsidRDefault="00004DDD" w:rsidP="00004DDD">
              <w:pPr>
                <w:pStyle w:val="Bibliography"/>
                <w:ind w:left="720" w:hanging="720"/>
                <w:rPr>
                  <w:noProof/>
                </w:rPr>
              </w:pPr>
              <w:r>
                <w:rPr>
                  <w:noProof/>
                </w:rPr>
                <w:t xml:space="preserve">Geoserver. (2014, March). Geoserver. </w:t>
              </w:r>
              <w:r>
                <w:rPr>
                  <w:i/>
                  <w:iCs/>
                  <w:noProof/>
                </w:rPr>
                <w:t>Geoserver</w:t>
              </w:r>
              <w:r>
                <w:rPr>
                  <w:noProof/>
                </w:rPr>
                <w:t>.</w:t>
              </w:r>
            </w:p>
            <w:p w14:paraId="78376D92" w14:textId="77777777" w:rsidR="00004DDD" w:rsidRDefault="00004DDD" w:rsidP="00004DDD">
              <w:pPr>
                <w:pStyle w:val="Bibliography"/>
                <w:ind w:left="720" w:hanging="720"/>
                <w:rPr>
                  <w:noProof/>
                </w:rPr>
              </w:pPr>
              <w:r>
                <w:rPr>
                  <w:noProof/>
                </w:rPr>
                <w:t xml:space="preserve">Winslow, D., &amp; Genthall, S. (2014, March). GSConfig0.6.7. </w:t>
              </w:r>
              <w:r>
                <w:rPr>
                  <w:i/>
                  <w:iCs/>
                  <w:noProof/>
                </w:rPr>
                <w:t>GSConfig0.6.7</w:t>
              </w:r>
              <w:r>
                <w:rPr>
                  <w:noProof/>
                </w:rPr>
                <w:t>.</w:t>
              </w:r>
            </w:p>
            <w:p w14:paraId="68F96E02" w14:textId="10800EAB" w:rsidR="00696FF5" w:rsidRDefault="00696FF5" w:rsidP="00004DDD">
              <w:r>
                <w:rPr>
                  <w:b/>
                  <w:bCs/>
                  <w:noProof/>
                </w:rPr>
                <w:fldChar w:fldCharType="end"/>
              </w:r>
            </w:p>
          </w:sdtContent>
        </w:sdt>
      </w:sdtContent>
    </w:sdt>
    <w:bookmarkEnd w:id="69" w:displacedByCustomXml="prev"/>
    <w:sectPr w:rsidR="00696FF5" w:rsidSect="00704645">
      <w:headerReference w:type="default" r:id="rId24"/>
      <w:footerReference w:type="default" r:id="rId2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158F7" w14:textId="77777777" w:rsidR="00A83E68" w:rsidRDefault="00A83E68" w:rsidP="00FC06DB">
      <w:pPr>
        <w:spacing w:line="240" w:lineRule="auto"/>
      </w:pPr>
      <w:r>
        <w:separator/>
      </w:r>
    </w:p>
  </w:endnote>
  <w:endnote w:type="continuationSeparator" w:id="0">
    <w:p w14:paraId="36ECA4AB" w14:textId="77777777" w:rsidR="00A83E68" w:rsidRDefault="00A83E68" w:rsidP="00FC0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459" w:type="dxa"/>
      <w:tblLayout w:type="fixed"/>
      <w:tblLook w:val="04A0" w:firstRow="1" w:lastRow="0" w:firstColumn="1" w:lastColumn="0" w:noHBand="0" w:noVBand="1"/>
    </w:tblPr>
    <w:tblGrid>
      <w:gridCol w:w="1418"/>
      <w:gridCol w:w="7229"/>
      <w:gridCol w:w="1418"/>
    </w:tblGrid>
    <w:tr w:rsidR="00886191" w14:paraId="408BA85F" w14:textId="77777777" w:rsidTr="00D31589">
      <w:tc>
        <w:tcPr>
          <w:tcW w:w="1418" w:type="dxa"/>
          <w:vAlign w:val="bottom"/>
        </w:tcPr>
        <w:p w14:paraId="458B6CF5" w14:textId="77777777" w:rsidR="00886191" w:rsidRDefault="00886191" w:rsidP="00D31589">
          <w:pPr>
            <w:pStyle w:val="Footer"/>
          </w:pPr>
          <w:r>
            <w:rPr>
              <w:noProof/>
              <w:lang w:val="es-ES" w:eastAsia="es-ES" w:bidi="ar-SA"/>
            </w:rPr>
            <w:drawing>
              <wp:inline distT="0" distB="0" distL="0" distR="0" wp14:anchorId="5478276E" wp14:editId="208D95B5">
                <wp:extent cx="548640" cy="492760"/>
                <wp:effectExtent l="0" t="0" r="0" b="0"/>
                <wp:docPr id="5" name="Picture 5" descr="logofire-low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fire-lowresolu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492760"/>
                        </a:xfrm>
                        <a:prstGeom prst="rect">
                          <a:avLst/>
                        </a:prstGeom>
                        <a:noFill/>
                        <a:ln>
                          <a:noFill/>
                        </a:ln>
                      </pic:spPr>
                    </pic:pic>
                  </a:graphicData>
                </a:graphic>
              </wp:inline>
            </w:drawing>
          </w:r>
        </w:p>
      </w:tc>
      <w:tc>
        <w:tcPr>
          <w:tcW w:w="7229" w:type="dxa"/>
          <w:vAlign w:val="bottom"/>
        </w:tcPr>
        <w:p w14:paraId="10DFCB93" w14:textId="77777777" w:rsidR="00886191" w:rsidRDefault="00886191" w:rsidP="009F12C7">
          <w:pPr>
            <w:pStyle w:val="Footer"/>
            <w:jc w:val="center"/>
          </w:pPr>
          <w:r>
            <w:fldChar w:fldCharType="begin"/>
          </w:r>
          <w:r>
            <w:instrText xml:space="preserve"> PAGE   \* MERGEFORMAT </w:instrText>
          </w:r>
          <w:r>
            <w:fldChar w:fldCharType="separate"/>
          </w:r>
          <w:r w:rsidR="00D414D6">
            <w:rPr>
              <w:noProof/>
            </w:rPr>
            <w:t>9</w:t>
          </w:r>
          <w:r>
            <w:fldChar w:fldCharType="end"/>
          </w:r>
          <w:r>
            <w:t xml:space="preserve"> of </w:t>
          </w:r>
          <w:r w:rsidR="00A83E68">
            <w:fldChar w:fldCharType="begin"/>
          </w:r>
          <w:r w:rsidR="00A83E68">
            <w:instrText xml:space="preserve"> NUMPAGES  \* Arabic  \* MERGEFORMAT </w:instrText>
          </w:r>
          <w:r w:rsidR="00A83E68">
            <w:fldChar w:fldCharType="separate"/>
          </w:r>
          <w:r w:rsidR="00D414D6">
            <w:rPr>
              <w:noProof/>
            </w:rPr>
            <w:t>26</w:t>
          </w:r>
          <w:r w:rsidR="00A83E68">
            <w:rPr>
              <w:noProof/>
            </w:rPr>
            <w:fldChar w:fldCharType="end"/>
          </w:r>
        </w:p>
        <w:p w14:paraId="74916E56" w14:textId="77777777" w:rsidR="00886191" w:rsidRPr="00B106E0" w:rsidRDefault="00886191" w:rsidP="0031619B">
          <w:pPr>
            <w:pStyle w:val="Footer"/>
            <w:jc w:val="center"/>
            <w:rPr>
              <w:sz w:val="16"/>
              <w:szCs w:val="16"/>
            </w:rPr>
          </w:pPr>
          <w:r>
            <w:rPr>
              <w:sz w:val="16"/>
              <w:szCs w:val="16"/>
            </w:rPr>
            <w:t>© Copyright 2014</w:t>
          </w:r>
          <w:r w:rsidRPr="00B106E0">
            <w:rPr>
              <w:sz w:val="16"/>
              <w:szCs w:val="16"/>
            </w:rPr>
            <w:t xml:space="preserve"> (</w:t>
          </w:r>
          <w:proofErr w:type="spellStart"/>
          <w:r>
            <w:rPr>
              <w:sz w:val="16"/>
              <w:szCs w:val="16"/>
            </w:rPr>
            <w:t>Elecnor</w:t>
          </w:r>
          <w:proofErr w:type="spellEnd"/>
          <w:r>
            <w:rPr>
              <w:sz w:val="16"/>
              <w:szCs w:val="16"/>
            </w:rPr>
            <w:t xml:space="preserve"> </w:t>
          </w:r>
          <w:proofErr w:type="spellStart"/>
          <w:r>
            <w:rPr>
              <w:sz w:val="16"/>
              <w:szCs w:val="16"/>
            </w:rPr>
            <w:t>Deimos</w:t>
          </w:r>
          <w:proofErr w:type="spellEnd"/>
          <w:r w:rsidRPr="00B106E0">
            <w:rPr>
              <w:sz w:val="16"/>
              <w:szCs w:val="16"/>
            </w:rPr>
            <w:t>) and other members of the Fed4FIRE consortium  2013</w:t>
          </w:r>
        </w:p>
      </w:tc>
      <w:tc>
        <w:tcPr>
          <w:tcW w:w="1418" w:type="dxa"/>
          <w:vAlign w:val="bottom"/>
        </w:tcPr>
        <w:p w14:paraId="0A42D254" w14:textId="77777777" w:rsidR="00886191" w:rsidRDefault="00886191" w:rsidP="00D31589">
          <w:pPr>
            <w:pStyle w:val="Footer"/>
            <w:ind w:right="440"/>
            <w:jc w:val="right"/>
          </w:pPr>
          <w:r>
            <w:rPr>
              <w:rFonts w:ascii="Arial" w:hAnsi="Arial" w:cs="Arial"/>
              <w:noProof/>
              <w:sz w:val="20"/>
              <w:szCs w:val="20"/>
              <w:lang w:val="es-ES" w:eastAsia="es-ES" w:bidi="ar-SA"/>
            </w:rPr>
            <w:drawing>
              <wp:inline distT="0" distB="0" distL="0" distR="0" wp14:anchorId="72B5060F" wp14:editId="25B66E54">
                <wp:extent cx="723265" cy="524510"/>
                <wp:effectExtent l="0" t="0" r="0" b="0"/>
                <wp:docPr id="6" name="il_fi" descr="fp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fp7-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524510"/>
                        </a:xfrm>
                        <a:prstGeom prst="rect">
                          <a:avLst/>
                        </a:prstGeom>
                        <a:noFill/>
                        <a:ln>
                          <a:noFill/>
                        </a:ln>
                      </pic:spPr>
                    </pic:pic>
                  </a:graphicData>
                </a:graphic>
              </wp:inline>
            </w:drawing>
          </w:r>
        </w:p>
      </w:tc>
    </w:tr>
  </w:tbl>
  <w:p w14:paraId="48C725C5" w14:textId="77777777" w:rsidR="00886191" w:rsidRDefault="00886191" w:rsidP="009E3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B1F95" w14:textId="77777777" w:rsidR="00A83E68" w:rsidRDefault="00A83E68" w:rsidP="00FC06DB">
      <w:pPr>
        <w:spacing w:line="240" w:lineRule="auto"/>
      </w:pPr>
      <w:r>
        <w:separator/>
      </w:r>
    </w:p>
  </w:footnote>
  <w:footnote w:type="continuationSeparator" w:id="0">
    <w:p w14:paraId="455E6655" w14:textId="77777777" w:rsidR="00A83E68" w:rsidRDefault="00A83E68" w:rsidP="00FC06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4AAB3" w14:textId="1B2EA1C6" w:rsidR="00886191" w:rsidRDefault="00886191" w:rsidP="00704645">
    <w:pPr>
      <w:pStyle w:val="Header"/>
      <w:pBdr>
        <w:bottom w:val="single" w:sz="4" w:space="1" w:color="auto"/>
      </w:pBdr>
      <w:jc w:val="right"/>
    </w:pPr>
    <w:r>
      <w:t>FP7-ICT-318389/DEIMOS/REPORT/CO/GEO-Cloud-DMS-TEC-TEC10-E</w:t>
    </w:r>
  </w:p>
  <w:p w14:paraId="7BA596BA" w14:textId="77777777" w:rsidR="00886191" w:rsidRDefault="00886191" w:rsidP="0070464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FCEB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Num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nsid w:val="00000003"/>
    <w:multiLevelType w:val="multilevel"/>
    <w:tmpl w:val="00000003"/>
    <w:name w:val="WWNum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00000004"/>
    <w:multiLevelType w:val="multilevel"/>
    <w:tmpl w:val="00000004"/>
    <w:name w:val="WWNum2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32"/>
    <w:lvl w:ilvl="0">
      <w:start w:val="1"/>
      <w:numFmt w:val="bullet"/>
      <w:lvlText w:val=""/>
      <w:lvlJc w:val="left"/>
      <w:pPr>
        <w:tabs>
          <w:tab w:val="num" w:pos="0"/>
        </w:tabs>
        <w:ind w:left="1440" w:hanging="360"/>
      </w:pPr>
      <w:rPr>
        <w:rFonts w:ascii="Wingdings" w:hAnsi="Wingdings"/>
      </w:rPr>
    </w:lvl>
    <w:lvl w:ilvl="1">
      <w:start w:val="1"/>
      <w:numFmt w:val="bullet"/>
      <w:lvlText w:val=""/>
      <w:lvlJc w:val="left"/>
      <w:pPr>
        <w:tabs>
          <w:tab w:val="num" w:pos="0"/>
        </w:tabs>
        <w:ind w:left="2160" w:hanging="360"/>
      </w:pPr>
      <w:rPr>
        <w:rFonts w:ascii="Wingdings" w:hAnsi="Wingdings"/>
      </w:r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7">
    <w:nsid w:val="04393E7E"/>
    <w:multiLevelType w:val="hybridMultilevel"/>
    <w:tmpl w:val="5C9E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5A6A9E"/>
    <w:multiLevelType w:val="hybridMultilevel"/>
    <w:tmpl w:val="0C404976"/>
    <w:lvl w:ilvl="0" w:tplc="50B0F352">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nsid w:val="0E656316"/>
    <w:multiLevelType w:val="hybridMultilevel"/>
    <w:tmpl w:val="4CB4FC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3874BBD"/>
    <w:multiLevelType w:val="hybridMultilevel"/>
    <w:tmpl w:val="BFDCF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47D0C35"/>
    <w:multiLevelType w:val="hybridMultilevel"/>
    <w:tmpl w:val="204C7D8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4D003B5"/>
    <w:multiLevelType w:val="hybridMultilevel"/>
    <w:tmpl w:val="D2DA7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BB6AC6"/>
    <w:multiLevelType w:val="multilevel"/>
    <w:tmpl w:val="D0A602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A922BC"/>
    <w:multiLevelType w:val="hybridMultilevel"/>
    <w:tmpl w:val="892A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897B69"/>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1586CD0"/>
    <w:multiLevelType w:val="hybridMultilevel"/>
    <w:tmpl w:val="0952E9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3C4711"/>
    <w:multiLevelType w:val="hybridMultilevel"/>
    <w:tmpl w:val="4CB4FC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0513176"/>
    <w:multiLevelType w:val="multilevel"/>
    <w:tmpl w:val="902A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F452B2"/>
    <w:multiLevelType w:val="hybridMultilevel"/>
    <w:tmpl w:val="82CE858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8"/>
  </w:num>
  <w:num w:numId="4">
    <w:abstractNumId w:val="0"/>
  </w:num>
  <w:num w:numId="5">
    <w:abstractNumId w:val="7"/>
  </w:num>
  <w:num w:numId="6">
    <w:abstractNumId w:val="12"/>
  </w:num>
  <w:num w:numId="7">
    <w:abstractNumId w:val="9"/>
  </w:num>
  <w:num w:numId="8">
    <w:abstractNumId w:val="17"/>
  </w:num>
  <w:num w:numId="9">
    <w:abstractNumId w:val="11"/>
  </w:num>
  <w:num w:numId="10">
    <w:abstractNumId w:val="14"/>
  </w:num>
  <w:num w:numId="11">
    <w:abstractNumId w:val="18"/>
  </w:num>
  <w:num w:numId="12">
    <w:abstractNumId w:val="16"/>
  </w:num>
  <w:num w:numId="13">
    <w:abstractNumId w:val="1"/>
  </w:num>
  <w:num w:numId="14">
    <w:abstractNumId w:val="2"/>
  </w:num>
  <w:num w:numId="15">
    <w:abstractNumId w:val="3"/>
  </w:num>
  <w:num w:numId="16">
    <w:abstractNumId w:val="4"/>
  </w:num>
  <w:num w:numId="17">
    <w:abstractNumId w:val="5"/>
  </w:num>
  <w:num w:numId="18">
    <w:abstractNumId w:val="6"/>
  </w:num>
  <w:num w:numId="19">
    <w:abstractNumId w:val="19"/>
  </w:num>
  <w:num w:numId="20">
    <w:abstractNumId w:val="13"/>
  </w:num>
  <w:num w:numId="21">
    <w:abstractNumId w:val="13"/>
  </w:num>
  <w:num w:numId="22">
    <w:abstractNumId w:val="13"/>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2D"/>
    <w:rsid w:val="000003D7"/>
    <w:rsid w:val="00002CBE"/>
    <w:rsid w:val="00002DC6"/>
    <w:rsid w:val="00004DDD"/>
    <w:rsid w:val="0000585E"/>
    <w:rsid w:val="00016012"/>
    <w:rsid w:val="000200EC"/>
    <w:rsid w:val="0002118F"/>
    <w:rsid w:val="000246DA"/>
    <w:rsid w:val="00026251"/>
    <w:rsid w:val="00027006"/>
    <w:rsid w:val="000304C8"/>
    <w:rsid w:val="00030E55"/>
    <w:rsid w:val="00030FB7"/>
    <w:rsid w:val="00033CA0"/>
    <w:rsid w:val="00041845"/>
    <w:rsid w:val="0004368E"/>
    <w:rsid w:val="000447B7"/>
    <w:rsid w:val="00045622"/>
    <w:rsid w:val="00057237"/>
    <w:rsid w:val="00066580"/>
    <w:rsid w:val="00070AA9"/>
    <w:rsid w:val="00073789"/>
    <w:rsid w:val="00083AAA"/>
    <w:rsid w:val="00084857"/>
    <w:rsid w:val="00087F6F"/>
    <w:rsid w:val="000951BD"/>
    <w:rsid w:val="00097701"/>
    <w:rsid w:val="000A1531"/>
    <w:rsid w:val="000A2F06"/>
    <w:rsid w:val="000A3572"/>
    <w:rsid w:val="000A3B9D"/>
    <w:rsid w:val="000A4AF2"/>
    <w:rsid w:val="000A70DC"/>
    <w:rsid w:val="000B4504"/>
    <w:rsid w:val="000B7254"/>
    <w:rsid w:val="000C181B"/>
    <w:rsid w:val="000C27D7"/>
    <w:rsid w:val="000C34E4"/>
    <w:rsid w:val="000D3D58"/>
    <w:rsid w:val="000D4637"/>
    <w:rsid w:val="000D480E"/>
    <w:rsid w:val="000E038B"/>
    <w:rsid w:val="000E330C"/>
    <w:rsid w:val="000E4B12"/>
    <w:rsid w:val="000E50BC"/>
    <w:rsid w:val="000E7B1C"/>
    <w:rsid w:val="000F0850"/>
    <w:rsid w:val="001016FA"/>
    <w:rsid w:val="0010726D"/>
    <w:rsid w:val="001100F2"/>
    <w:rsid w:val="001105AE"/>
    <w:rsid w:val="00111F87"/>
    <w:rsid w:val="0011650F"/>
    <w:rsid w:val="00117D13"/>
    <w:rsid w:val="00121F95"/>
    <w:rsid w:val="0012341D"/>
    <w:rsid w:val="00127586"/>
    <w:rsid w:val="00127A0F"/>
    <w:rsid w:val="00132CDA"/>
    <w:rsid w:val="00135557"/>
    <w:rsid w:val="00144727"/>
    <w:rsid w:val="00146141"/>
    <w:rsid w:val="001471A8"/>
    <w:rsid w:val="0015215B"/>
    <w:rsid w:val="00155759"/>
    <w:rsid w:val="00155D96"/>
    <w:rsid w:val="001605D1"/>
    <w:rsid w:val="00161D4D"/>
    <w:rsid w:val="00163C36"/>
    <w:rsid w:val="00172462"/>
    <w:rsid w:val="00172925"/>
    <w:rsid w:val="00173447"/>
    <w:rsid w:val="00175677"/>
    <w:rsid w:val="00176422"/>
    <w:rsid w:val="001765C0"/>
    <w:rsid w:val="00176F85"/>
    <w:rsid w:val="00191626"/>
    <w:rsid w:val="00194C8C"/>
    <w:rsid w:val="00195E6D"/>
    <w:rsid w:val="001A1A27"/>
    <w:rsid w:val="001A667D"/>
    <w:rsid w:val="001B3BB7"/>
    <w:rsid w:val="001C69F3"/>
    <w:rsid w:val="001D156F"/>
    <w:rsid w:val="001D3CCE"/>
    <w:rsid w:val="001D7E88"/>
    <w:rsid w:val="001E3514"/>
    <w:rsid w:val="001E502A"/>
    <w:rsid w:val="001F0017"/>
    <w:rsid w:val="001F62D6"/>
    <w:rsid w:val="00203B83"/>
    <w:rsid w:val="00204C07"/>
    <w:rsid w:val="002064CE"/>
    <w:rsid w:val="00206EAE"/>
    <w:rsid w:val="00223088"/>
    <w:rsid w:val="00224BA0"/>
    <w:rsid w:val="00226176"/>
    <w:rsid w:val="00256CB3"/>
    <w:rsid w:val="0026058A"/>
    <w:rsid w:val="002644CE"/>
    <w:rsid w:val="0026792B"/>
    <w:rsid w:val="002728B0"/>
    <w:rsid w:val="002775E2"/>
    <w:rsid w:val="002912B9"/>
    <w:rsid w:val="00295361"/>
    <w:rsid w:val="002A0E2C"/>
    <w:rsid w:val="002A5CCE"/>
    <w:rsid w:val="002B24CC"/>
    <w:rsid w:val="002B3DF6"/>
    <w:rsid w:val="002B562D"/>
    <w:rsid w:val="002C1323"/>
    <w:rsid w:val="002C2BF1"/>
    <w:rsid w:val="002C4B70"/>
    <w:rsid w:val="002C7C55"/>
    <w:rsid w:val="002D4057"/>
    <w:rsid w:val="002E0B9B"/>
    <w:rsid w:val="002E2D99"/>
    <w:rsid w:val="002E7572"/>
    <w:rsid w:val="002F278D"/>
    <w:rsid w:val="002F42A5"/>
    <w:rsid w:val="002F7388"/>
    <w:rsid w:val="003034D1"/>
    <w:rsid w:val="00303646"/>
    <w:rsid w:val="00303E32"/>
    <w:rsid w:val="00305408"/>
    <w:rsid w:val="00312DA9"/>
    <w:rsid w:val="00314F62"/>
    <w:rsid w:val="0031608B"/>
    <w:rsid w:val="0031619B"/>
    <w:rsid w:val="003163FF"/>
    <w:rsid w:val="003279BA"/>
    <w:rsid w:val="00331AF0"/>
    <w:rsid w:val="00332067"/>
    <w:rsid w:val="00333A08"/>
    <w:rsid w:val="00347AF5"/>
    <w:rsid w:val="00351145"/>
    <w:rsid w:val="00363A0C"/>
    <w:rsid w:val="00363AAB"/>
    <w:rsid w:val="00365653"/>
    <w:rsid w:val="00372686"/>
    <w:rsid w:val="00380027"/>
    <w:rsid w:val="003847F9"/>
    <w:rsid w:val="00394832"/>
    <w:rsid w:val="00394BBB"/>
    <w:rsid w:val="0039678D"/>
    <w:rsid w:val="003A1CE3"/>
    <w:rsid w:val="003A2026"/>
    <w:rsid w:val="003A3310"/>
    <w:rsid w:val="003A4865"/>
    <w:rsid w:val="003B0AF8"/>
    <w:rsid w:val="003B1A3D"/>
    <w:rsid w:val="003C6806"/>
    <w:rsid w:val="003D7122"/>
    <w:rsid w:val="003D73E8"/>
    <w:rsid w:val="003E4A07"/>
    <w:rsid w:val="003E6944"/>
    <w:rsid w:val="003E7049"/>
    <w:rsid w:val="003F1A16"/>
    <w:rsid w:val="003F6B78"/>
    <w:rsid w:val="00411192"/>
    <w:rsid w:val="00412025"/>
    <w:rsid w:val="00415428"/>
    <w:rsid w:val="00416DA0"/>
    <w:rsid w:val="00427DAA"/>
    <w:rsid w:val="00431F83"/>
    <w:rsid w:val="00432633"/>
    <w:rsid w:val="00435554"/>
    <w:rsid w:val="0043566C"/>
    <w:rsid w:val="00436AB6"/>
    <w:rsid w:val="0043736C"/>
    <w:rsid w:val="00441C00"/>
    <w:rsid w:val="004421F9"/>
    <w:rsid w:val="004423A2"/>
    <w:rsid w:val="0044257A"/>
    <w:rsid w:val="00445ABF"/>
    <w:rsid w:val="004509C5"/>
    <w:rsid w:val="00450DD4"/>
    <w:rsid w:val="0045118E"/>
    <w:rsid w:val="00453C71"/>
    <w:rsid w:val="00460232"/>
    <w:rsid w:val="00460D1F"/>
    <w:rsid w:val="0046233E"/>
    <w:rsid w:val="00463D75"/>
    <w:rsid w:val="004640EA"/>
    <w:rsid w:val="004648E1"/>
    <w:rsid w:val="00464AD9"/>
    <w:rsid w:val="00470D56"/>
    <w:rsid w:val="0047282B"/>
    <w:rsid w:val="00480970"/>
    <w:rsid w:val="00482BFE"/>
    <w:rsid w:val="0049162F"/>
    <w:rsid w:val="004943B4"/>
    <w:rsid w:val="00494690"/>
    <w:rsid w:val="00496094"/>
    <w:rsid w:val="00496AE0"/>
    <w:rsid w:val="004A35C5"/>
    <w:rsid w:val="004A448E"/>
    <w:rsid w:val="004A7AD8"/>
    <w:rsid w:val="004B5404"/>
    <w:rsid w:val="004B57B4"/>
    <w:rsid w:val="004C0277"/>
    <w:rsid w:val="004C03A8"/>
    <w:rsid w:val="004C0AA5"/>
    <w:rsid w:val="004C0BE0"/>
    <w:rsid w:val="004C1367"/>
    <w:rsid w:val="004C1F4D"/>
    <w:rsid w:val="004C297B"/>
    <w:rsid w:val="004C471E"/>
    <w:rsid w:val="004C71BC"/>
    <w:rsid w:val="004D1D25"/>
    <w:rsid w:val="004D234D"/>
    <w:rsid w:val="004D5146"/>
    <w:rsid w:val="004D5AB8"/>
    <w:rsid w:val="004D7BF7"/>
    <w:rsid w:val="004E2BE6"/>
    <w:rsid w:val="004E5990"/>
    <w:rsid w:val="004E713E"/>
    <w:rsid w:val="004F01FB"/>
    <w:rsid w:val="004F2C0B"/>
    <w:rsid w:val="004F3ED0"/>
    <w:rsid w:val="00500C8E"/>
    <w:rsid w:val="00501BE7"/>
    <w:rsid w:val="0050456F"/>
    <w:rsid w:val="00505009"/>
    <w:rsid w:val="00530310"/>
    <w:rsid w:val="00530E75"/>
    <w:rsid w:val="00533C66"/>
    <w:rsid w:val="00534980"/>
    <w:rsid w:val="0053777F"/>
    <w:rsid w:val="00543493"/>
    <w:rsid w:val="005478A2"/>
    <w:rsid w:val="005543CA"/>
    <w:rsid w:val="00556461"/>
    <w:rsid w:val="0055714E"/>
    <w:rsid w:val="00563645"/>
    <w:rsid w:val="00565F62"/>
    <w:rsid w:val="00566245"/>
    <w:rsid w:val="005674E2"/>
    <w:rsid w:val="00567509"/>
    <w:rsid w:val="0057071D"/>
    <w:rsid w:val="0057293D"/>
    <w:rsid w:val="00573F0F"/>
    <w:rsid w:val="00576A39"/>
    <w:rsid w:val="005802BE"/>
    <w:rsid w:val="00581932"/>
    <w:rsid w:val="00585068"/>
    <w:rsid w:val="00590C53"/>
    <w:rsid w:val="00590E9E"/>
    <w:rsid w:val="005966E5"/>
    <w:rsid w:val="00597DF9"/>
    <w:rsid w:val="005A24C8"/>
    <w:rsid w:val="005A3748"/>
    <w:rsid w:val="005A3C42"/>
    <w:rsid w:val="005A3E1F"/>
    <w:rsid w:val="005A7356"/>
    <w:rsid w:val="005B1F1D"/>
    <w:rsid w:val="005B5B43"/>
    <w:rsid w:val="005C2204"/>
    <w:rsid w:val="005C241B"/>
    <w:rsid w:val="005C244F"/>
    <w:rsid w:val="005C48F1"/>
    <w:rsid w:val="005D1574"/>
    <w:rsid w:val="005D300A"/>
    <w:rsid w:val="005D478A"/>
    <w:rsid w:val="005D5A6B"/>
    <w:rsid w:val="005D752D"/>
    <w:rsid w:val="005D7551"/>
    <w:rsid w:val="005E01DE"/>
    <w:rsid w:val="005E1DC1"/>
    <w:rsid w:val="005E355A"/>
    <w:rsid w:val="005F443B"/>
    <w:rsid w:val="0060032C"/>
    <w:rsid w:val="006006E8"/>
    <w:rsid w:val="006232A7"/>
    <w:rsid w:val="00623865"/>
    <w:rsid w:val="006262D2"/>
    <w:rsid w:val="00627F9E"/>
    <w:rsid w:val="00630DDB"/>
    <w:rsid w:val="00633ABB"/>
    <w:rsid w:val="006436D7"/>
    <w:rsid w:val="00643DD8"/>
    <w:rsid w:val="00650498"/>
    <w:rsid w:val="00653473"/>
    <w:rsid w:val="00653542"/>
    <w:rsid w:val="00662008"/>
    <w:rsid w:val="00664BB9"/>
    <w:rsid w:val="00664DCC"/>
    <w:rsid w:val="00677B32"/>
    <w:rsid w:val="0068358A"/>
    <w:rsid w:val="006862F9"/>
    <w:rsid w:val="00686927"/>
    <w:rsid w:val="00692317"/>
    <w:rsid w:val="00695F27"/>
    <w:rsid w:val="00696FF5"/>
    <w:rsid w:val="006A427D"/>
    <w:rsid w:val="006A4B92"/>
    <w:rsid w:val="006B30BE"/>
    <w:rsid w:val="006B56A7"/>
    <w:rsid w:val="006C7345"/>
    <w:rsid w:val="006D755C"/>
    <w:rsid w:val="006D7D57"/>
    <w:rsid w:val="006E1819"/>
    <w:rsid w:val="006E7901"/>
    <w:rsid w:val="006F2262"/>
    <w:rsid w:val="007001FB"/>
    <w:rsid w:val="00700733"/>
    <w:rsid w:val="007013DB"/>
    <w:rsid w:val="00704645"/>
    <w:rsid w:val="007123E9"/>
    <w:rsid w:val="007128EB"/>
    <w:rsid w:val="00717301"/>
    <w:rsid w:val="00721632"/>
    <w:rsid w:val="007225A3"/>
    <w:rsid w:val="00722650"/>
    <w:rsid w:val="007235CA"/>
    <w:rsid w:val="0072432D"/>
    <w:rsid w:val="00724B75"/>
    <w:rsid w:val="00727D47"/>
    <w:rsid w:val="007329C4"/>
    <w:rsid w:val="0073770B"/>
    <w:rsid w:val="00742159"/>
    <w:rsid w:val="00747D82"/>
    <w:rsid w:val="007560B8"/>
    <w:rsid w:val="007673DC"/>
    <w:rsid w:val="007674B8"/>
    <w:rsid w:val="00770DCB"/>
    <w:rsid w:val="007715F3"/>
    <w:rsid w:val="00777D91"/>
    <w:rsid w:val="00787444"/>
    <w:rsid w:val="00787B98"/>
    <w:rsid w:val="007901EC"/>
    <w:rsid w:val="007910A0"/>
    <w:rsid w:val="007A0CAA"/>
    <w:rsid w:val="007A30B5"/>
    <w:rsid w:val="007A3848"/>
    <w:rsid w:val="007B0225"/>
    <w:rsid w:val="007B61BD"/>
    <w:rsid w:val="007B7C57"/>
    <w:rsid w:val="007C3263"/>
    <w:rsid w:val="007C368F"/>
    <w:rsid w:val="007D3D60"/>
    <w:rsid w:val="007F0BAF"/>
    <w:rsid w:val="007F2863"/>
    <w:rsid w:val="007F3B16"/>
    <w:rsid w:val="007F4F08"/>
    <w:rsid w:val="007F5DA9"/>
    <w:rsid w:val="007F7E65"/>
    <w:rsid w:val="00803560"/>
    <w:rsid w:val="00804930"/>
    <w:rsid w:val="00805205"/>
    <w:rsid w:val="00805933"/>
    <w:rsid w:val="00810399"/>
    <w:rsid w:val="00812AFF"/>
    <w:rsid w:val="00814042"/>
    <w:rsid w:val="0081556A"/>
    <w:rsid w:val="00815925"/>
    <w:rsid w:val="0081719F"/>
    <w:rsid w:val="008202A8"/>
    <w:rsid w:val="00820320"/>
    <w:rsid w:val="00821019"/>
    <w:rsid w:val="00824761"/>
    <w:rsid w:val="00824C1A"/>
    <w:rsid w:val="00827CF7"/>
    <w:rsid w:val="00834579"/>
    <w:rsid w:val="00835624"/>
    <w:rsid w:val="00835BE8"/>
    <w:rsid w:val="00840A95"/>
    <w:rsid w:val="008571BF"/>
    <w:rsid w:val="00861B81"/>
    <w:rsid w:val="00865F5D"/>
    <w:rsid w:val="00870414"/>
    <w:rsid w:val="00871AB2"/>
    <w:rsid w:val="008800DA"/>
    <w:rsid w:val="0088379C"/>
    <w:rsid w:val="0088522A"/>
    <w:rsid w:val="00886191"/>
    <w:rsid w:val="008868CE"/>
    <w:rsid w:val="008874D8"/>
    <w:rsid w:val="008907C4"/>
    <w:rsid w:val="00891FBE"/>
    <w:rsid w:val="008940C4"/>
    <w:rsid w:val="0089457D"/>
    <w:rsid w:val="00894638"/>
    <w:rsid w:val="008A625B"/>
    <w:rsid w:val="008B0B0F"/>
    <w:rsid w:val="008B47D4"/>
    <w:rsid w:val="008B7AF0"/>
    <w:rsid w:val="008C1148"/>
    <w:rsid w:val="008C14FE"/>
    <w:rsid w:val="008C6D5B"/>
    <w:rsid w:val="008C7D1D"/>
    <w:rsid w:val="008D1623"/>
    <w:rsid w:val="008D1FA5"/>
    <w:rsid w:val="008D4137"/>
    <w:rsid w:val="008E4DE5"/>
    <w:rsid w:val="008E5456"/>
    <w:rsid w:val="008E619F"/>
    <w:rsid w:val="008F1085"/>
    <w:rsid w:val="008F15B5"/>
    <w:rsid w:val="008F1A46"/>
    <w:rsid w:val="008F4626"/>
    <w:rsid w:val="008F7BD8"/>
    <w:rsid w:val="009223C1"/>
    <w:rsid w:val="00922B01"/>
    <w:rsid w:val="0092451D"/>
    <w:rsid w:val="00924ADA"/>
    <w:rsid w:val="00936B2E"/>
    <w:rsid w:val="00937D1E"/>
    <w:rsid w:val="009423C6"/>
    <w:rsid w:val="0094540D"/>
    <w:rsid w:val="0095753A"/>
    <w:rsid w:val="00957EC7"/>
    <w:rsid w:val="00960E9E"/>
    <w:rsid w:val="00963033"/>
    <w:rsid w:val="00970699"/>
    <w:rsid w:val="00971B95"/>
    <w:rsid w:val="00973D81"/>
    <w:rsid w:val="00976528"/>
    <w:rsid w:val="00981E28"/>
    <w:rsid w:val="00982F6C"/>
    <w:rsid w:val="00986BCD"/>
    <w:rsid w:val="0098756B"/>
    <w:rsid w:val="00987782"/>
    <w:rsid w:val="00991505"/>
    <w:rsid w:val="0099155A"/>
    <w:rsid w:val="00996610"/>
    <w:rsid w:val="009974BC"/>
    <w:rsid w:val="009A1B3B"/>
    <w:rsid w:val="009A399F"/>
    <w:rsid w:val="009A3FEF"/>
    <w:rsid w:val="009B03DA"/>
    <w:rsid w:val="009B0600"/>
    <w:rsid w:val="009B6349"/>
    <w:rsid w:val="009B72A5"/>
    <w:rsid w:val="009C044A"/>
    <w:rsid w:val="009C3514"/>
    <w:rsid w:val="009C3AB3"/>
    <w:rsid w:val="009C70CE"/>
    <w:rsid w:val="009C753A"/>
    <w:rsid w:val="009C75A1"/>
    <w:rsid w:val="009D0348"/>
    <w:rsid w:val="009D16AF"/>
    <w:rsid w:val="009D29A4"/>
    <w:rsid w:val="009D307B"/>
    <w:rsid w:val="009D6887"/>
    <w:rsid w:val="009D7398"/>
    <w:rsid w:val="009E3E9D"/>
    <w:rsid w:val="009E473F"/>
    <w:rsid w:val="009F12C7"/>
    <w:rsid w:val="009F24E9"/>
    <w:rsid w:val="009F4583"/>
    <w:rsid w:val="00A02E9A"/>
    <w:rsid w:val="00A05ADA"/>
    <w:rsid w:val="00A10540"/>
    <w:rsid w:val="00A108F8"/>
    <w:rsid w:val="00A13156"/>
    <w:rsid w:val="00A140D8"/>
    <w:rsid w:val="00A147E9"/>
    <w:rsid w:val="00A15E6E"/>
    <w:rsid w:val="00A226EE"/>
    <w:rsid w:val="00A24DE3"/>
    <w:rsid w:val="00A32836"/>
    <w:rsid w:val="00A35596"/>
    <w:rsid w:val="00A41743"/>
    <w:rsid w:val="00A529C2"/>
    <w:rsid w:val="00A53F3B"/>
    <w:rsid w:val="00A54F21"/>
    <w:rsid w:val="00A65C1D"/>
    <w:rsid w:val="00A662AF"/>
    <w:rsid w:val="00A70E7A"/>
    <w:rsid w:val="00A7118F"/>
    <w:rsid w:val="00A81FFD"/>
    <w:rsid w:val="00A83DC9"/>
    <w:rsid w:val="00A83E68"/>
    <w:rsid w:val="00A8688F"/>
    <w:rsid w:val="00A86B7D"/>
    <w:rsid w:val="00A94E03"/>
    <w:rsid w:val="00A9607D"/>
    <w:rsid w:val="00A971FF"/>
    <w:rsid w:val="00AA05DD"/>
    <w:rsid w:val="00AA0A93"/>
    <w:rsid w:val="00AA7134"/>
    <w:rsid w:val="00AB11F9"/>
    <w:rsid w:val="00AB46D9"/>
    <w:rsid w:val="00AB5501"/>
    <w:rsid w:val="00AB7649"/>
    <w:rsid w:val="00AC0BF7"/>
    <w:rsid w:val="00AC23B9"/>
    <w:rsid w:val="00AC552F"/>
    <w:rsid w:val="00AC5605"/>
    <w:rsid w:val="00AD094A"/>
    <w:rsid w:val="00AD1CAD"/>
    <w:rsid w:val="00AD5EC8"/>
    <w:rsid w:val="00AE5F96"/>
    <w:rsid w:val="00AF09DB"/>
    <w:rsid w:val="00AF0C6C"/>
    <w:rsid w:val="00AF7E27"/>
    <w:rsid w:val="00B106E0"/>
    <w:rsid w:val="00B12814"/>
    <w:rsid w:val="00B12C53"/>
    <w:rsid w:val="00B164BE"/>
    <w:rsid w:val="00B208E2"/>
    <w:rsid w:val="00B31293"/>
    <w:rsid w:val="00B31463"/>
    <w:rsid w:val="00B465C6"/>
    <w:rsid w:val="00B52718"/>
    <w:rsid w:val="00B541B8"/>
    <w:rsid w:val="00B55638"/>
    <w:rsid w:val="00B636D1"/>
    <w:rsid w:val="00B6411C"/>
    <w:rsid w:val="00B66462"/>
    <w:rsid w:val="00B67587"/>
    <w:rsid w:val="00B75C61"/>
    <w:rsid w:val="00B84B16"/>
    <w:rsid w:val="00B92381"/>
    <w:rsid w:val="00B93DC1"/>
    <w:rsid w:val="00B96DFA"/>
    <w:rsid w:val="00B97FCA"/>
    <w:rsid w:val="00BA38AD"/>
    <w:rsid w:val="00BA3D8F"/>
    <w:rsid w:val="00BB57D9"/>
    <w:rsid w:val="00BC1B26"/>
    <w:rsid w:val="00BC2F54"/>
    <w:rsid w:val="00BD30DC"/>
    <w:rsid w:val="00BD5946"/>
    <w:rsid w:val="00BD6271"/>
    <w:rsid w:val="00BE3E89"/>
    <w:rsid w:val="00BE4169"/>
    <w:rsid w:val="00BE4F5C"/>
    <w:rsid w:val="00BE7938"/>
    <w:rsid w:val="00BF1EB0"/>
    <w:rsid w:val="00BF3320"/>
    <w:rsid w:val="00BF39CE"/>
    <w:rsid w:val="00BF506A"/>
    <w:rsid w:val="00BF5ABF"/>
    <w:rsid w:val="00C02A01"/>
    <w:rsid w:val="00C07DC5"/>
    <w:rsid w:val="00C20849"/>
    <w:rsid w:val="00C20DB7"/>
    <w:rsid w:val="00C22DF9"/>
    <w:rsid w:val="00C24EB9"/>
    <w:rsid w:val="00C25127"/>
    <w:rsid w:val="00C315E2"/>
    <w:rsid w:val="00C33329"/>
    <w:rsid w:val="00C3776F"/>
    <w:rsid w:val="00C4380C"/>
    <w:rsid w:val="00C43B8F"/>
    <w:rsid w:val="00C51409"/>
    <w:rsid w:val="00C5421C"/>
    <w:rsid w:val="00C56D35"/>
    <w:rsid w:val="00C62E7E"/>
    <w:rsid w:val="00C70682"/>
    <w:rsid w:val="00C71BBD"/>
    <w:rsid w:val="00C75129"/>
    <w:rsid w:val="00C83CC8"/>
    <w:rsid w:val="00C87445"/>
    <w:rsid w:val="00C90AC6"/>
    <w:rsid w:val="00C9242C"/>
    <w:rsid w:val="00C9459D"/>
    <w:rsid w:val="00CA6F31"/>
    <w:rsid w:val="00CA7AF6"/>
    <w:rsid w:val="00CB3A07"/>
    <w:rsid w:val="00CB5121"/>
    <w:rsid w:val="00CC4243"/>
    <w:rsid w:val="00CC7268"/>
    <w:rsid w:val="00CD3DDD"/>
    <w:rsid w:val="00CD4D04"/>
    <w:rsid w:val="00CD751B"/>
    <w:rsid w:val="00CD7BD8"/>
    <w:rsid w:val="00CE2E29"/>
    <w:rsid w:val="00CE60C1"/>
    <w:rsid w:val="00CE711A"/>
    <w:rsid w:val="00CE733A"/>
    <w:rsid w:val="00CE7397"/>
    <w:rsid w:val="00CF1352"/>
    <w:rsid w:val="00CF62B8"/>
    <w:rsid w:val="00D007F0"/>
    <w:rsid w:val="00D00F2A"/>
    <w:rsid w:val="00D13369"/>
    <w:rsid w:val="00D148E4"/>
    <w:rsid w:val="00D15836"/>
    <w:rsid w:val="00D16997"/>
    <w:rsid w:val="00D169C9"/>
    <w:rsid w:val="00D17814"/>
    <w:rsid w:val="00D201D7"/>
    <w:rsid w:val="00D20528"/>
    <w:rsid w:val="00D209C3"/>
    <w:rsid w:val="00D2629B"/>
    <w:rsid w:val="00D27551"/>
    <w:rsid w:val="00D275BE"/>
    <w:rsid w:val="00D279ED"/>
    <w:rsid w:val="00D31589"/>
    <w:rsid w:val="00D414D6"/>
    <w:rsid w:val="00D416AA"/>
    <w:rsid w:val="00D42977"/>
    <w:rsid w:val="00D52F35"/>
    <w:rsid w:val="00D54182"/>
    <w:rsid w:val="00D56BC3"/>
    <w:rsid w:val="00D6307F"/>
    <w:rsid w:val="00D63432"/>
    <w:rsid w:val="00D637E5"/>
    <w:rsid w:val="00D63D5C"/>
    <w:rsid w:val="00D73803"/>
    <w:rsid w:val="00D74FDD"/>
    <w:rsid w:val="00D83205"/>
    <w:rsid w:val="00D84035"/>
    <w:rsid w:val="00D85BA4"/>
    <w:rsid w:val="00D87FA5"/>
    <w:rsid w:val="00D91F22"/>
    <w:rsid w:val="00D92548"/>
    <w:rsid w:val="00D9638B"/>
    <w:rsid w:val="00DA2EF0"/>
    <w:rsid w:val="00DA30FB"/>
    <w:rsid w:val="00DA61D6"/>
    <w:rsid w:val="00DB038D"/>
    <w:rsid w:val="00DB11AD"/>
    <w:rsid w:val="00DB44A4"/>
    <w:rsid w:val="00DC15D7"/>
    <w:rsid w:val="00DD08AA"/>
    <w:rsid w:val="00DD52E5"/>
    <w:rsid w:val="00DE0C00"/>
    <w:rsid w:val="00DE6697"/>
    <w:rsid w:val="00DE7ECA"/>
    <w:rsid w:val="00DF3F70"/>
    <w:rsid w:val="00DF4B2C"/>
    <w:rsid w:val="00DF4BE4"/>
    <w:rsid w:val="00DF5ED4"/>
    <w:rsid w:val="00DF68D1"/>
    <w:rsid w:val="00E06EF1"/>
    <w:rsid w:val="00E07338"/>
    <w:rsid w:val="00E1270E"/>
    <w:rsid w:val="00E145E8"/>
    <w:rsid w:val="00E20B67"/>
    <w:rsid w:val="00E217CD"/>
    <w:rsid w:val="00E25E42"/>
    <w:rsid w:val="00E318F3"/>
    <w:rsid w:val="00E331A7"/>
    <w:rsid w:val="00E3417E"/>
    <w:rsid w:val="00E359B4"/>
    <w:rsid w:val="00E4105D"/>
    <w:rsid w:val="00E44D52"/>
    <w:rsid w:val="00E44D9E"/>
    <w:rsid w:val="00E476A4"/>
    <w:rsid w:val="00E519C0"/>
    <w:rsid w:val="00E52349"/>
    <w:rsid w:val="00E54175"/>
    <w:rsid w:val="00E572B3"/>
    <w:rsid w:val="00E66654"/>
    <w:rsid w:val="00E71346"/>
    <w:rsid w:val="00E71CF4"/>
    <w:rsid w:val="00E775B6"/>
    <w:rsid w:val="00E84AB0"/>
    <w:rsid w:val="00E965B2"/>
    <w:rsid w:val="00EB0162"/>
    <w:rsid w:val="00EB27AE"/>
    <w:rsid w:val="00EB45A6"/>
    <w:rsid w:val="00EB7ED3"/>
    <w:rsid w:val="00EC0D74"/>
    <w:rsid w:val="00EC0E7E"/>
    <w:rsid w:val="00EC272E"/>
    <w:rsid w:val="00EC27A4"/>
    <w:rsid w:val="00EC44CF"/>
    <w:rsid w:val="00EC596F"/>
    <w:rsid w:val="00ED0100"/>
    <w:rsid w:val="00ED2960"/>
    <w:rsid w:val="00ED680B"/>
    <w:rsid w:val="00EE0E22"/>
    <w:rsid w:val="00EE53B5"/>
    <w:rsid w:val="00EE6507"/>
    <w:rsid w:val="00EF03D5"/>
    <w:rsid w:val="00EF0A4A"/>
    <w:rsid w:val="00EF142F"/>
    <w:rsid w:val="00EF4430"/>
    <w:rsid w:val="00EF7926"/>
    <w:rsid w:val="00F02E52"/>
    <w:rsid w:val="00F031C7"/>
    <w:rsid w:val="00F04C49"/>
    <w:rsid w:val="00F051FF"/>
    <w:rsid w:val="00F056D8"/>
    <w:rsid w:val="00F05AF9"/>
    <w:rsid w:val="00F11E23"/>
    <w:rsid w:val="00F16107"/>
    <w:rsid w:val="00F1642F"/>
    <w:rsid w:val="00F2320A"/>
    <w:rsid w:val="00F24983"/>
    <w:rsid w:val="00F357E4"/>
    <w:rsid w:val="00F37FE0"/>
    <w:rsid w:val="00F427AF"/>
    <w:rsid w:val="00F42A98"/>
    <w:rsid w:val="00F43230"/>
    <w:rsid w:val="00F5196C"/>
    <w:rsid w:val="00F52325"/>
    <w:rsid w:val="00F52D8B"/>
    <w:rsid w:val="00F530E7"/>
    <w:rsid w:val="00F633B0"/>
    <w:rsid w:val="00F641FD"/>
    <w:rsid w:val="00F74D91"/>
    <w:rsid w:val="00F81E8E"/>
    <w:rsid w:val="00F83DD6"/>
    <w:rsid w:val="00F86800"/>
    <w:rsid w:val="00F90A9E"/>
    <w:rsid w:val="00F90E8B"/>
    <w:rsid w:val="00F95D9E"/>
    <w:rsid w:val="00F96C6A"/>
    <w:rsid w:val="00F9754E"/>
    <w:rsid w:val="00FA0207"/>
    <w:rsid w:val="00FA190E"/>
    <w:rsid w:val="00FA380C"/>
    <w:rsid w:val="00FA4937"/>
    <w:rsid w:val="00FA6D79"/>
    <w:rsid w:val="00FB03C5"/>
    <w:rsid w:val="00FB2215"/>
    <w:rsid w:val="00FB3FD8"/>
    <w:rsid w:val="00FB44E7"/>
    <w:rsid w:val="00FB5665"/>
    <w:rsid w:val="00FC06DB"/>
    <w:rsid w:val="00FD2BEE"/>
    <w:rsid w:val="00FD3A00"/>
    <w:rsid w:val="00FD4D17"/>
    <w:rsid w:val="00FD6010"/>
    <w:rsid w:val="00FE0DC1"/>
    <w:rsid w:val="00FE2453"/>
    <w:rsid w:val="00FE362A"/>
    <w:rsid w:val="00FE3D7D"/>
    <w:rsid w:val="00FF1287"/>
    <w:rsid w:val="00FF4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17A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3F6B78"/>
    <w:pPr>
      <w:spacing w:line="276" w:lineRule="auto"/>
    </w:pPr>
    <w:rPr>
      <w:sz w:val="22"/>
      <w:szCs w:val="22"/>
      <w:lang w:bidi="en-US"/>
    </w:rPr>
  </w:style>
  <w:style w:type="paragraph" w:styleId="Heading1">
    <w:name w:val="heading 1"/>
    <w:basedOn w:val="Normal"/>
    <w:next w:val="Normal"/>
    <w:link w:val="Heading1Char"/>
    <w:uiPriority w:val="9"/>
    <w:qFormat/>
    <w:rsid w:val="003E4A07"/>
    <w:pPr>
      <w:pageBreakBefore/>
      <w:numPr>
        <w:numId w:val="2"/>
      </w:num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2"/>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2"/>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2"/>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2"/>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2"/>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2"/>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2"/>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2"/>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bidi="en-US"/>
    </w:rPr>
  </w:style>
  <w:style w:type="character" w:customStyle="1" w:styleId="Heading2Char">
    <w:name w:val="Heading 2 Char"/>
    <w:link w:val="Heading2"/>
    <w:uiPriority w:val="9"/>
    <w:rsid w:val="005D752D"/>
    <w:rPr>
      <w:rFonts w:ascii="Cambria" w:hAnsi="Cambria"/>
      <w:b/>
      <w:bCs/>
      <w:sz w:val="26"/>
      <w:szCs w:val="26"/>
      <w:lang w:bidi="en-US"/>
    </w:rPr>
  </w:style>
  <w:style w:type="character" w:customStyle="1" w:styleId="Heading3Char">
    <w:name w:val="Heading 3 Char"/>
    <w:link w:val="Heading3"/>
    <w:uiPriority w:val="9"/>
    <w:rsid w:val="005D752D"/>
    <w:rPr>
      <w:rFonts w:ascii="Cambria" w:hAnsi="Cambria"/>
      <w:b/>
      <w:bCs/>
      <w:sz w:val="22"/>
      <w:szCs w:val="22"/>
      <w:lang w:bidi="en-US"/>
    </w:rPr>
  </w:style>
  <w:style w:type="character" w:customStyle="1" w:styleId="Heading4Char">
    <w:name w:val="Heading 4 Char"/>
    <w:link w:val="Heading4"/>
    <w:uiPriority w:val="9"/>
    <w:rsid w:val="005D752D"/>
    <w:rPr>
      <w:rFonts w:ascii="Cambria" w:hAnsi="Cambria"/>
      <w:b/>
      <w:bCs/>
      <w:i/>
      <w:iCs/>
      <w:sz w:val="22"/>
      <w:szCs w:val="22"/>
      <w:lang w:bidi="en-US"/>
    </w:rPr>
  </w:style>
  <w:style w:type="character" w:customStyle="1" w:styleId="Heading5Char">
    <w:name w:val="Heading 5 Char"/>
    <w:link w:val="Heading5"/>
    <w:uiPriority w:val="9"/>
    <w:rsid w:val="005D752D"/>
    <w:rPr>
      <w:rFonts w:ascii="Cambria" w:hAnsi="Cambria"/>
      <w:b/>
      <w:bCs/>
      <w:color w:val="7F7F7F"/>
      <w:sz w:val="22"/>
      <w:szCs w:val="22"/>
      <w:lang w:bidi="en-US"/>
    </w:rPr>
  </w:style>
  <w:style w:type="character" w:customStyle="1" w:styleId="Heading6Char">
    <w:name w:val="Heading 6 Char"/>
    <w:link w:val="Heading6"/>
    <w:uiPriority w:val="9"/>
    <w:rsid w:val="005D752D"/>
    <w:rPr>
      <w:rFonts w:ascii="Cambria" w:hAnsi="Cambria"/>
      <w:b/>
      <w:bCs/>
      <w:i/>
      <w:iCs/>
      <w:color w:val="7F7F7F"/>
      <w:sz w:val="22"/>
      <w:szCs w:val="22"/>
      <w:lang w:bidi="en-US"/>
    </w:rPr>
  </w:style>
  <w:style w:type="character" w:customStyle="1" w:styleId="Heading7Char">
    <w:name w:val="Heading 7 Char"/>
    <w:link w:val="Heading7"/>
    <w:uiPriority w:val="9"/>
    <w:rsid w:val="005D752D"/>
    <w:rPr>
      <w:rFonts w:ascii="Cambria" w:hAnsi="Cambria"/>
      <w:i/>
      <w:iCs/>
      <w:sz w:val="22"/>
      <w:szCs w:val="22"/>
      <w:lang w:bidi="en-US"/>
    </w:rPr>
  </w:style>
  <w:style w:type="character" w:customStyle="1" w:styleId="Heading8Char">
    <w:name w:val="Heading 8 Char"/>
    <w:link w:val="Heading8"/>
    <w:uiPriority w:val="9"/>
    <w:rsid w:val="005D752D"/>
    <w:rPr>
      <w:rFonts w:ascii="Cambria" w:hAnsi="Cambria"/>
      <w:lang w:bidi="en-US"/>
    </w:rPr>
  </w:style>
  <w:style w:type="character" w:customStyle="1" w:styleId="Heading9Char">
    <w:name w:val="Heading 9 Char"/>
    <w:link w:val="Heading9"/>
    <w:uiPriority w:val="9"/>
    <w:rsid w:val="005D752D"/>
    <w:rPr>
      <w:rFonts w:ascii="Cambria" w:hAnsi="Cambria"/>
      <w:i/>
      <w:iCs/>
      <w:spacing w:val="5"/>
      <w:lang w:bidi="en-US"/>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paragraph" w:styleId="NormalWeb">
    <w:name w:val="Normal (Web)"/>
    <w:basedOn w:val="Normal"/>
    <w:uiPriority w:val="99"/>
    <w:unhideWhenUsed/>
    <w:rsid w:val="00BC2F54"/>
    <w:pPr>
      <w:spacing w:before="100" w:beforeAutospacing="1" w:after="100" w:afterAutospacing="1" w:line="240" w:lineRule="auto"/>
    </w:pPr>
    <w:rPr>
      <w:rFonts w:ascii="Times" w:hAnsi="Times"/>
      <w:sz w:val="20"/>
      <w:szCs w:val="20"/>
      <w:lang w:val="es-ES_tradnl" w:bidi="ar-SA"/>
    </w:rPr>
  </w:style>
  <w:style w:type="paragraph" w:customStyle="1" w:styleId="Caption1">
    <w:name w:val="Caption1"/>
    <w:basedOn w:val="Normal"/>
    <w:rsid w:val="00A41743"/>
    <w:pPr>
      <w:suppressAutoHyphens/>
    </w:pPr>
    <w:rPr>
      <w:b/>
      <w:bCs/>
      <w:kern w:val="1"/>
      <w:sz w:val="20"/>
      <w:szCs w:val="20"/>
    </w:rPr>
  </w:style>
  <w:style w:type="paragraph" w:styleId="Bibliography">
    <w:name w:val="Bibliography"/>
    <w:basedOn w:val="Normal"/>
    <w:rsid w:val="00A41743"/>
    <w:pPr>
      <w:suppressAutoHyphens/>
    </w:pPr>
    <w:rPr>
      <w:kern w:val="1"/>
    </w:rPr>
  </w:style>
  <w:style w:type="character" w:styleId="FollowedHyperlink">
    <w:name w:val="FollowedHyperlink"/>
    <w:basedOn w:val="DefaultParagraphFont"/>
    <w:uiPriority w:val="99"/>
    <w:semiHidden/>
    <w:unhideWhenUsed/>
    <w:rsid w:val="00A83DC9"/>
    <w:rPr>
      <w:color w:val="800080" w:themeColor="followedHyperlink"/>
      <w:u w:val="single"/>
    </w:rPr>
  </w:style>
  <w:style w:type="paragraph" w:styleId="EndnoteText">
    <w:name w:val="endnote text"/>
    <w:basedOn w:val="Normal"/>
    <w:link w:val="EndnoteTextChar"/>
    <w:uiPriority w:val="99"/>
    <w:semiHidden/>
    <w:unhideWhenUsed/>
    <w:rsid w:val="0004368E"/>
    <w:pPr>
      <w:spacing w:line="240" w:lineRule="auto"/>
    </w:pPr>
    <w:rPr>
      <w:sz w:val="20"/>
      <w:szCs w:val="20"/>
    </w:rPr>
  </w:style>
  <w:style w:type="character" w:customStyle="1" w:styleId="EndnoteTextChar">
    <w:name w:val="Endnote Text Char"/>
    <w:basedOn w:val="DefaultParagraphFont"/>
    <w:link w:val="EndnoteText"/>
    <w:uiPriority w:val="99"/>
    <w:semiHidden/>
    <w:rsid w:val="0004368E"/>
    <w:rPr>
      <w:lang w:bidi="en-US"/>
    </w:rPr>
  </w:style>
  <w:style w:type="character" w:styleId="EndnoteReference">
    <w:name w:val="endnote reference"/>
    <w:basedOn w:val="DefaultParagraphFont"/>
    <w:uiPriority w:val="99"/>
    <w:semiHidden/>
    <w:unhideWhenUsed/>
    <w:rsid w:val="0004368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3F6B78"/>
    <w:pPr>
      <w:spacing w:line="276" w:lineRule="auto"/>
    </w:pPr>
    <w:rPr>
      <w:sz w:val="22"/>
      <w:szCs w:val="22"/>
      <w:lang w:bidi="en-US"/>
    </w:rPr>
  </w:style>
  <w:style w:type="paragraph" w:styleId="Heading1">
    <w:name w:val="heading 1"/>
    <w:basedOn w:val="Normal"/>
    <w:next w:val="Normal"/>
    <w:link w:val="Heading1Char"/>
    <w:uiPriority w:val="9"/>
    <w:qFormat/>
    <w:rsid w:val="003E4A07"/>
    <w:pPr>
      <w:pageBreakBefore/>
      <w:numPr>
        <w:numId w:val="2"/>
      </w:num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2"/>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2"/>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2"/>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2"/>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2"/>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2"/>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2"/>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2"/>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bidi="en-US"/>
    </w:rPr>
  </w:style>
  <w:style w:type="character" w:customStyle="1" w:styleId="Heading2Char">
    <w:name w:val="Heading 2 Char"/>
    <w:link w:val="Heading2"/>
    <w:uiPriority w:val="9"/>
    <w:rsid w:val="005D752D"/>
    <w:rPr>
      <w:rFonts w:ascii="Cambria" w:hAnsi="Cambria"/>
      <w:b/>
      <w:bCs/>
      <w:sz w:val="26"/>
      <w:szCs w:val="26"/>
      <w:lang w:bidi="en-US"/>
    </w:rPr>
  </w:style>
  <w:style w:type="character" w:customStyle="1" w:styleId="Heading3Char">
    <w:name w:val="Heading 3 Char"/>
    <w:link w:val="Heading3"/>
    <w:uiPriority w:val="9"/>
    <w:rsid w:val="005D752D"/>
    <w:rPr>
      <w:rFonts w:ascii="Cambria" w:hAnsi="Cambria"/>
      <w:b/>
      <w:bCs/>
      <w:sz w:val="22"/>
      <w:szCs w:val="22"/>
      <w:lang w:bidi="en-US"/>
    </w:rPr>
  </w:style>
  <w:style w:type="character" w:customStyle="1" w:styleId="Heading4Char">
    <w:name w:val="Heading 4 Char"/>
    <w:link w:val="Heading4"/>
    <w:uiPriority w:val="9"/>
    <w:rsid w:val="005D752D"/>
    <w:rPr>
      <w:rFonts w:ascii="Cambria" w:hAnsi="Cambria"/>
      <w:b/>
      <w:bCs/>
      <w:i/>
      <w:iCs/>
      <w:sz w:val="22"/>
      <w:szCs w:val="22"/>
      <w:lang w:bidi="en-US"/>
    </w:rPr>
  </w:style>
  <w:style w:type="character" w:customStyle="1" w:styleId="Heading5Char">
    <w:name w:val="Heading 5 Char"/>
    <w:link w:val="Heading5"/>
    <w:uiPriority w:val="9"/>
    <w:rsid w:val="005D752D"/>
    <w:rPr>
      <w:rFonts w:ascii="Cambria" w:hAnsi="Cambria"/>
      <w:b/>
      <w:bCs/>
      <w:color w:val="7F7F7F"/>
      <w:sz w:val="22"/>
      <w:szCs w:val="22"/>
      <w:lang w:bidi="en-US"/>
    </w:rPr>
  </w:style>
  <w:style w:type="character" w:customStyle="1" w:styleId="Heading6Char">
    <w:name w:val="Heading 6 Char"/>
    <w:link w:val="Heading6"/>
    <w:uiPriority w:val="9"/>
    <w:rsid w:val="005D752D"/>
    <w:rPr>
      <w:rFonts w:ascii="Cambria" w:hAnsi="Cambria"/>
      <w:b/>
      <w:bCs/>
      <w:i/>
      <w:iCs/>
      <w:color w:val="7F7F7F"/>
      <w:sz w:val="22"/>
      <w:szCs w:val="22"/>
      <w:lang w:bidi="en-US"/>
    </w:rPr>
  </w:style>
  <w:style w:type="character" w:customStyle="1" w:styleId="Heading7Char">
    <w:name w:val="Heading 7 Char"/>
    <w:link w:val="Heading7"/>
    <w:uiPriority w:val="9"/>
    <w:rsid w:val="005D752D"/>
    <w:rPr>
      <w:rFonts w:ascii="Cambria" w:hAnsi="Cambria"/>
      <w:i/>
      <w:iCs/>
      <w:sz w:val="22"/>
      <w:szCs w:val="22"/>
      <w:lang w:bidi="en-US"/>
    </w:rPr>
  </w:style>
  <w:style w:type="character" w:customStyle="1" w:styleId="Heading8Char">
    <w:name w:val="Heading 8 Char"/>
    <w:link w:val="Heading8"/>
    <w:uiPriority w:val="9"/>
    <w:rsid w:val="005D752D"/>
    <w:rPr>
      <w:rFonts w:ascii="Cambria" w:hAnsi="Cambria"/>
      <w:lang w:bidi="en-US"/>
    </w:rPr>
  </w:style>
  <w:style w:type="character" w:customStyle="1" w:styleId="Heading9Char">
    <w:name w:val="Heading 9 Char"/>
    <w:link w:val="Heading9"/>
    <w:uiPriority w:val="9"/>
    <w:rsid w:val="005D752D"/>
    <w:rPr>
      <w:rFonts w:ascii="Cambria" w:hAnsi="Cambria"/>
      <w:i/>
      <w:iCs/>
      <w:spacing w:val="5"/>
      <w:lang w:bidi="en-US"/>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paragraph" w:styleId="NormalWeb">
    <w:name w:val="Normal (Web)"/>
    <w:basedOn w:val="Normal"/>
    <w:uiPriority w:val="99"/>
    <w:unhideWhenUsed/>
    <w:rsid w:val="00BC2F54"/>
    <w:pPr>
      <w:spacing w:before="100" w:beforeAutospacing="1" w:after="100" w:afterAutospacing="1" w:line="240" w:lineRule="auto"/>
    </w:pPr>
    <w:rPr>
      <w:rFonts w:ascii="Times" w:hAnsi="Times"/>
      <w:sz w:val="20"/>
      <w:szCs w:val="20"/>
      <w:lang w:val="es-ES_tradnl" w:bidi="ar-SA"/>
    </w:rPr>
  </w:style>
  <w:style w:type="paragraph" w:customStyle="1" w:styleId="Caption1">
    <w:name w:val="Caption1"/>
    <w:basedOn w:val="Normal"/>
    <w:rsid w:val="00A41743"/>
    <w:pPr>
      <w:suppressAutoHyphens/>
    </w:pPr>
    <w:rPr>
      <w:b/>
      <w:bCs/>
      <w:kern w:val="1"/>
      <w:sz w:val="20"/>
      <w:szCs w:val="20"/>
    </w:rPr>
  </w:style>
  <w:style w:type="paragraph" w:styleId="Bibliography">
    <w:name w:val="Bibliography"/>
    <w:basedOn w:val="Normal"/>
    <w:rsid w:val="00A41743"/>
    <w:pPr>
      <w:suppressAutoHyphens/>
    </w:pPr>
    <w:rPr>
      <w:kern w:val="1"/>
    </w:rPr>
  </w:style>
  <w:style w:type="character" w:styleId="FollowedHyperlink">
    <w:name w:val="FollowedHyperlink"/>
    <w:basedOn w:val="DefaultParagraphFont"/>
    <w:uiPriority w:val="99"/>
    <w:semiHidden/>
    <w:unhideWhenUsed/>
    <w:rsid w:val="00A83DC9"/>
    <w:rPr>
      <w:color w:val="800080" w:themeColor="followedHyperlink"/>
      <w:u w:val="single"/>
    </w:rPr>
  </w:style>
  <w:style w:type="paragraph" w:styleId="EndnoteText">
    <w:name w:val="endnote text"/>
    <w:basedOn w:val="Normal"/>
    <w:link w:val="EndnoteTextChar"/>
    <w:uiPriority w:val="99"/>
    <w:semiHidden/>
    <w:unhideWhenUsed/>
    <w:rsid w:val="0004368E"/>
    <w:pPr>
      <w:spacing w:line="240" w:lineRule="auto"/>
    </w:pPr>
    <w:rPr>
      <w:sz w:val="20"/>
      <w:szCs w:val="20"/>
    </w:rPr>
  </w:style>
  <w:style w:type="character" w:customStyle="1" w:styleId="EndnoteTextChar">
    <w:name w:val="Endnote Text Char"/>
    <w:basedOn w:val="DefaultParagraphFont"/>
    <w:link w:val="EndnoteText"/>
    <w:uiPriority w:val="99"/>
    <w:semiHidden/>
    <w:rsid w:val="0004368E"/>
    <w:rPr>
      <w:lang w:bidi="en-US"/>
    </w:rPr>
  </w:style>
  <w:style w:type="character" w:styleId="EndnoteReference">
    <w:name w:val="endnote reference"/>
    <w:basedOn w:val="DefaultParagraphFont"/>
    <w:uiPriority w:val="99"/>
    <w:semiHidden/>
    <w:unhideWhenUsed/>
    <w:rsid w:val="000436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680263">
      <w:bodyDiv w:val="1"/>
      <w:marLeft w:val="0"/>
      <w:marRight w:val="0"/>
      <w:marTop w:val="0"/>
      <w:marBottom w:val="0"/>
      <w:divBdr>
        <w:top w:val="none" w:sz="0" w:space="0" w:color="auto"/>
        <w:left w:val="none" w:sz="0" w:space="0" w:color="auto"/>
        <w:bottom w:val="none" w:sz="0" w:space="0" w:color="auto"/>
        <w:right w:val="none" w:sz="0" w:space="0" w:color="auto"/>
      </w:divBdr>
    </w:div>
    <w:div w:id="124468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SourceType>Misc</b:SourceType>
    <b:BIBTEX_Entry>electronic</b:BIBTEX_Entry>
    <b:Tag>Geoserver2014</b:Tag>
    <b:Title>Geoserver</b:Title>
    <b:Year>2014</b:Year>
    <b:Author>
      <b:Author>
        <b:NameList>
          <b:Person>
            <b:Last>Geoserver</b:Last>
          </b:Person>
        </b:NameList>
      </b:Author>
    </b:Author>
    <b:Month>March</b:Month>
    <b:URL>http://geoserver.org/display/GEOS/Welcome</b:URL>
    <b:PublicationTitle>Geoserver</b:PublicationTitle>
    <b:BIBTEX_KeyWords>Geospatial, Software</b:BIBTEX_KeyWords>
    <b:RefOrder>2</b:RefOrder>
  </b:Source>
  <b:Source>
    <b:SourceType>Misc</b:SourceType>
    <b:BIBTEX_Entry>electronic</b:BIBTEX_Entry>
    <b:Tag>Fed4FIRE2014</b:Tag>
    <b:Title>Fed4FIRE: Tools</b:Title>
    <b:Year>2014</b:Year>
    <b:Author>
      <b:Author>
        <b:NameList>
          <b:Person>
            <b:Last>Fed4FIRE</b:Last>
          </b:Person>
        </b:NameList>
      </b:Author>
    </b:Author>
    <b:URL>http://www.fed4fire.eu/tools.html</b:URL>
    <b:PublicationTitle>Fed4FIRE: Tools</b:PublicationTitle>
    <b:BIBTEX_KeyWords>Fed4FIRE, tools</b:BIBTEX_KeyWords>
    <b:RefOrder>1</b:RefOrder>
  </b:Source>
  <b:Source>
    <b:SourceType>Misc</b:SourceType>
    <b:BIBTEX_Entry>electronic</b:BIBTEX_Entry>
    <b:Tag>Foundation2014</b:Tag>
    <b:Title>Python v2.7.6 documentation</b:Title>
    <b:Year>2014</b:Year>
    <b:Author>
      <b:Author>
        <b:NameList>
          <b:Person>
            <b:Last>Foundation</b:Last>
            <b:Middle>Software</b:Middle>
            <b:First>Python</b:First>
          </b:Person>
        </b:NameList>
      </b:Author>
    </b:Author>
    <b:Month>March</b:Month>
    <b:URL>http://docs.python.org/2/</b:URL>
    <b:PublicationTitle>Python v2.7.6 documentation</b:PublicationTitle>
    <b:RefOrder>4</b:RefOrder>
  </b:Source>
  <b:Source>
    <b:SourceType>Misc</b:SourceType>
    <b:BIBTEX_Entry>electronic</b:BIBTEX_Entry>
    <b:Tag>D2014</b:Tag>
    <b:Title>GSConfig0.6.7</b:Title>
    <b:Year>2014</b:Year>
    <b:Author>
      <b:Author>
        <b:NameList>
          <b:Person>
            <b:Last>Winslow</b:Last>
            <b:First>D.</b:First>
          </b:Person>
          <b:Person>
            <b:Last>Genthall</b:Last>
            <b:First>S.</b:First>
          </b:Person>
        </b:NameList>
      </b:Author>
    </b:Author>
    <b:Month>March</b:Month>
    <b:URL>https://github.com/boundlessgeo/gsconfig/wiki</b:URL>
    <b:PublicationTitle>GSConfig0.6.7</b:PublicationTitle>
    <b:Guid>{4C5F7983-0DC6-40EB-8A65-56E5403A15A5}</b:Guid>
    <b:LCID>en-US</b:LCID>
    <b:RefOrder>3</b:RefOrder>
  </b:Source>
</b:Sources>
</file>

<file path=customXml/itemProps1.xml><?xml version="1.0" encoding="utf-8"?>
<ds:datastoreItem xmlns:ds="http://schemas.openxmlformats.org/officeDocument/2006/customXml" ds:itemID="{16BE06AF-CA25-4EF6-8FB0-7D8FAD61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26</Pages>
  <Words>3253</Words>
  <Characters>17897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Elecnor Deimos CLM</Company>
  <LinksUpToDate>false</LinksUpToDate>
  <CharactersWithSpaces>21108</CharactersWithSpaces>
  <SharedDoc>false</SharedDoc>
  <HLinks>
    <vt:vector size="114" baseType="variant">
      <vt:variant>
        <vt:i4>5832797</vt:i4>
      </vt:variant>
      <vt:variant>
        <vt:i4>99</vt:i4>
      </vt:variant>
      <vt:variant>
        <vt:i4>0</vt:i4>
      </vt:variant>
      <vt:variant>
        <vt:i4>5</vt:i4>
      </vt:variant>
      <vt:variant>
        <vt:lpwstr>http://es.wikipedia.org/wiki/Ocean%C3%ADa</vt:lpwstr>
      </vt:variant>
      <vt:variant>
        <vt:lpwstr/>
      </vt:variant>
      <vt:variant>
        <vt:i4>7864370</vt:i4>
      </vt:variant>
      <vt:variant>
        <vt:i4>96</vt:i4>
      </vt:variant>
      <vt:variant>
        <vt:i4>0</vt:i4>
      </vt:variant>
      <vt:variant>
        <vt:i4>5</vt:i4>
      </vt:variant>
      <vt:variant>
        <vt:lpwstr>http://es.wikipedia.org/wiki/Europa</vt:lpwstr>
      </vt:variant>
      <vt:variant>
        <vt:lpwstr/>
      </vt:variant>
      <vt:variant>
        <vt:i4>6225998</vt:i4>
      </vt:variant>
      <vt:variant>
        <vt:i4>93</vt:i4>
      </vt:variant>
      <vt:variant>
        <vt:i4>0</vt:i4>
      </vt:variant>
      <vt:variant>
        <vt:i4>5</vt:i4>
      </vt:variant>
      <vt:variant>
        <vt:lpwstr>http://es.wikipedia.org/wiki/%C3%81frica</vt:lpwstr>
      </vt:variant>
      <vt:variant>
        <vt:lpwstr/>
      </vt:variant>
      <vt:variant>
        <vt:i4>1572947</vt:i4>
      </vt:variant>
      <vt:variant>
        <vt:i4>90</vt:i4>
      </vt:variant>
      <vt:variant>
        <vt:i4>0</vt:i4>
      </vt:variant>
      <vt:variant>
        <vt:i4>5</vt:i4>
      </vt:variant>
      <vt:variant>
        <vt:lpwstr>http://es.wikipedia.org/wiki/Am%C3%A9rica</vt:lpwstr>
      </vt:variant>
      <vt:variant>
        <vt:lpwstr/>
      </vt:variant>
      <vt:variant>
        <vt:i4>1507419</vt:i4>
      </vt:variant>
      <vt:variant>
        <vt:i4>87</vt:i4>
      </vt:variant>
      <vt:variant>
        <vt:i4>0</vt:i4>
      </vt:variant>
      <vt:variant>
        <vt:i4>5</vt:i4>
      </vt:variant>
      <vt:variant>
        <vt:lpwstr>http://es.wikipedia.org/wiki/Asia</vt:lpwstr>
      </vt:variant>
      <vt:variant>
        <vt:lpwstr/>
      </vt:variant>
      <vt:variant>
        <vt:i4>5832797</vt:i4>
      </vt:variant>
      <vt:variant>
        <vt:i4>78</vt:i4>
      </vt:variant>
      <vt:variant>
        <vt:i4>0</vt:i4>
      </vt:variant>
      <vt:variant>
        <vt:i4>5</vt:i4>
      </vt:variant>
      <vt:variant>
        <vt:lpwstr>http://es.wikipedia.org/wiki/Ocean%C3%ADa</vt:lpwstr>
      </vt:variant>
      <vt:variant>
        <vt:lpwstr/>
      </vt:variant>
      <vt:variant>
        <vt:i4>6225998</vt:i4>
      </vt:variant>
      <vt:variant>
        <vt:i4>75</vt:i4>
      </vt:variant>
      <vt:variant>
        <vt:i4>0</vt:i4>
      </vt:variant>
      <vt:variant>
        <vt:i4>5</vt:i4>
      </vt:variant>
      <vt:variant>
        <vt:lpwstr>http://es.wikipedia.org/wiki/%C3%81frica</vt:lpwstr>
      </vt:variant>
      <vt:variant>
        <vt:lpwstr/>
      </vt:variant>
      <vt:variant>
        <vt:i4>7864370</vt:i4>
      </vt:variant>
      <vt:variant>
        <vt:i4>72</vt:i4>
      </vt:variant>
      <vt:variant>
        <vt:i4>0</vt:i4>
      </vt:variant>
      <vt:variant>
        <vt:i4>5</vt:i4>
      </vt:variant>
      <vt:variant>
        <vt:lpwstr>http://es.wikipedia.org/wiki/Europa</vt:lpwstr>
      </vt:variant>
      <vt:variant>
        <vt:lpwstr/>
      </vt:variant>
      <vt:variant>
        <vt:i4>1507419</vt:i4>
      </vt:variant>
      <vt:variant>
        <vt:i4>69</vt:i4>
      </vt:variant>
      <vt:variant>
        <vt:i4>0</vt:i4>
      </vt:variant>
      <vt:variant>
        <vt:i4>5</vt:i4>
      </vt:variant>
      <vt:variant>
        <vt:lpwstr>http://es.wikipedia.org/wiki/Asia</vt:lpwstr>
      </vt:variant>
      <vt:variant>
        <vt:lpwstr/>
      </vt:variant>
      <vt:variant>
        <vt:i4>1572947</vt:i4>
      </vt:variant>
      <vt:variant>
        <vt:i4>66</vt:i4>
      </vt:variant>
      <vt:variant>
        <vt:i4>0</vt:i4>
      </vt:variant>
      <vt:variant>
        <vt:i4>5</vt:i4>
      </vt:variant>
      <vt:variant>
        <vt:lpwstr>http://es.wikipedia.org/wiki/Am%C3%A9rica</vt:lpwstr>
      </vt:variant>
      <vt:variant>
        <vt:lpwstr/>
      </vt:variant>
      <vt:variant>
        <vt:i4>1310774</vt:i4>
      </vt:variant>
      <vt:variant>
        <vt:i4>56</vt:i4>
      </vt:variant>
      <vt:variant>
        <vt:i4>0</vt:i4>
      </vt:variant>
      <vt:variant>
        <vt:i4>5</vt:i4>
      </vt:variant>
      <vt:variant>
        <vt:lpwstr/>
      </vt:variant>
      <vt:variant>
        <vt:lpwstr>_Toc339054940</vt:lpwstr>
      </vt:variant>
      <vt:variant>
        <vt:i4>1245238</vt:i4>
      </vt:variant>
      <vt:variant>
        <vt:i4>50</vt:i4>
      </vt:variant>
      <vt:variant>
        <vt:i4>0</vt:i4>
      </vt:variant>
      <vt:variant>
        <vt:i4>5</vt:i4>
      </vt:variant>
      <vt:variant>
        <vt:lpwstr/>
      </vt:variant>
      <vt:variant>
        <vt:lpwstr>_Toc339054939</vt:lpwstr>
      </vt:variant>
      <vt:variant>
        <vt:i4>1245238</vt:i4>
      </vt:variant>
      <vt:variant>
        <vt:i4>44</vt:i4>
      </vt:variant>
      <vt:variant>
        <vt:i4>0</vt:i4>
      </vt:variant>
      <vt:variant>
        <vt:i4>5</vt:i4>
      </vt:variant>
      <vt:variant>
        <vt:lpwstr/>
      </vt:variant>
      <vt:variant>
        <vt:lpwstr>_Toc339054938</vt:lpwstr>
      </vt:variant>
      <vt:variant>
        <vt:i4>1245238</vt:i4>
      </vt:variant>
      <vt:variant>
        <vt:i4>38</vt:i4>
      </vt:variant>
      <vt:variant>
        <vt:i4>0</vt:i4>
      </vt:variant>
      <vt:variant>
        <vt:i4>5</vt:i4>
      </vt:variant>
      <vt:variant>
        <vt:lpwstr/>
      </vt:variant>
      <vt:variant>
        <vt:lpwstr>_Toc339054937</vt:lpwstr>
      </vt:variant>
      <vt:variant>
        <vt:i4>1245238</vt:i4>
      </vt:variant>
      <vt:variant>
        <vt:i4>32</vt:i4>
      </vt:variant>
      <vt:variant>
        <vt:i4>0</vt:i4>
      </vt:variant>
      <vt:variant>
        <vt:i4>5</vt:i4>
      </vt:variant>
      <vt:variant>
        <vt:lpwstr/>
      </vt:variant>
      <vt:variant>
        <vt:lpwstr>_Toc339054936</vt:lpwstr>
      </vt:variant>
      <vt:variant>
        <vt:i4>1245238</vt:i4>
      </vt:variant>
      <vt:variant>
        <vt:i4>26</vt:i4>
      </vt:variant>
      <vt:variant>
        <vt:i4>0</vt:i4>
      </vt:variant>
      <vt:variant>
        <vt:i4>5</vt:i4>
      </vt:variant>
      <vt:variant>
        <vt:lpwstr/>
      </vt:variant>
      <vt:variant>
        <vt:lpwstr>_Toc339054935</vt:lpwstr>
      </vt:variant>
      <vt:variant>
        <vt:i4>1245238</vt:i4>
      </vt:variant>
      <vt:variant>
        <vt:i4>20</vt:i4>
      </vt:variant>
      <vt:variant>
        <vt:i4>0</vt:i4>
      </vt:variant>
      <vt:variant>
        <vt:i4>5</vt:i4>
      </vt:variant>
      <vt:variant>
        <vt:lpwstr/>
      </vt:variant>
      <vt:variant>
        <vt:lpwstr>_Toc339054934</vt:lpwstr>
      </vt:variant>
      <vt:variant>
        <vt:i4>1245238</vt:i4>
      </vt:variant>
      <vt:variant>
        <vt:i4>14</vt:i4>
      </vt:variant>
      <vt:variant>
        <vt:i4>0</vt:i4>
      </vt:variant>
      <vt:variant>
        <vt:i4>5</vt:i4>
      </vt:variant>
      <vt:variant>
        <vt:lpwstr/>
      </vt:variant>
      <vt:variant>
        <vt:lpwstr>_Toc339054933</vt:lpwstr>
      </vt:variant>
      <vt:variant>
        <vt:i4>1245238</vt:i4>
      </vt:variant>
      <vt:variant>
        <vt:i4>8</vt:i4>
      </vt:variant>
      <vt:variant>
        <vt:i4>0</vt:i4>
      </vt:variant>
      <vt:variant>
        <vt:i4>5</vt:i4>
      </vt:variant>
      <vt:variant>
        <vt:lpwstr/>
      </vt:variant>
      <vt:variant>
        <vt:lpwstr>_Toc339054932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wimvdber</dc:creator>
  <cp:lastModifiedBy>Ruben Perez Pascual</cp:lastModifiedBy>
  <cp:revision>29</cp:revision>
  <cp:lastPrinted>2012-10-25T13:14:00Z</cp:lastPrinted>
  <dcterms:created xsi:type="dcterms:W3CDTF">2014-03-11T15:39:00Z</dcterms:created>
  <dcterms:modified xsi:type="dcterms:W3CDTF">2014-03-12T09:12:00Z</dcterms:modified>
</cp:coreProperties>
</file>